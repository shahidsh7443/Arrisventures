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C38" w:rsidRDefault="00410C38" w:rsidP="00580610">
      <w:pPr>
        <w:jc w:val="center"/>
        <w:rPr>
          <w:b/>
          <w:sz w:val="24"/>
          <w:szCs w:val="24"/>
          <w:u w:val="single"/>
        </w:rPr>
      </w:pPr>
    </w:p>
    <w:p w:rsidR="00010A39" w:rsidRPr="003E7543" w:rsidRDefault="00C7263A" w:rsidP="00070AF3">
      <w:pPr>
        <w:jc w:val="center"/>
        <w:rPr>
          <w:b/>
          <w:sz w:val="24"/>
          <w:szCs w:val="24"/>
        </w:rPr>
      </w:pPr>
      <w:r>
        <w:rPr>
          <w:b/>
          <w:noProof/>
          <w:sz w:val="24"/>
          <w:szCs w:val="24"/>
        </w:rPr>
        <w:pict>
          <v:shapetype id="_x0000_t32" coordsize="21600,21600" o:spt="32" o:oned="t" path="m,l21600,21600e" filled="f">
            <v:path arrowok="t" fillok="f" o:connecttype="none"/>
            <o:lock v:ext="edit" shapetype="t"/>
          </v:shapetype>
          <v:shape id="AutoShape 6" o:spid="_x0000_s1026" type="#_x0000_t32" style="position:absolute;left:0;text-align:left;margin-left:-62.25pt;margin-top:32.25pt;width:591.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L0HA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"/>
        </w:pict>
      </w:r>
      <w:r>
        <w:rPr>
          <w:b/>
          <w:noProof/>
          <w:sz w:val="24"/>
          <w:szCs w:val="24"/>
        </w:rPr>
        <w:pict>
          <v:shape id="AutoShape 3" o:spid="_x0000_s1027" type="#_x0000_t32" style="position:absolute;left:0;text-align:left;margin-left:-62.25pt;margin-top:27.75pt;width:591.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"/>
        </w:pict>
      </w:r>
      <w:r w:rsidR="003E7543" w:rsidRPr="003E7543">
        <w:rPr>
          <w:b/>
          <w:sz w:val="24"/>
          <w:szCs w:val="24"/>
        </w:rPr>
        <w:t xml:space="preserve">Chidanand  </w:t>
      </w:r>
      <w:r w:rsidR="00580610" w:rsidRPr="003E7543">
        <w:rPr>
          <w:b/>
          <w:sz w:val="24"/>
          <w:szCs w:val="24"/>
        </w:rPr>
        <w:t>Pujari</w:t>
      </w:r>
    </w:p>
    <w:p w:rsidR="00070AF3" w:rsidRDefault="00070AF3" w:rsidP="00070AF3">
      <w:pPr>
        <w:jc w:val="center"/>
        <w:rPr>
          <w:sz w:val="24"/>
          <w:szCs w:val="24"/>
        </w:rPr>
      </w:pPr>
    </w:p>
    <w:p w:rsidR="00580610" w:rsidRPr="00010A39" w:rsidRDefault="00580610" w:rsidP="00580610">
      <w:pPr>
        <w:spacing w:after="0" w:line="240" w:lineRule="auto"/>
        <w:jc w:val="center"/>
        <w:rPr>
          <w:sz w:val="24"/>
          <w:szCs w:val="24"/>
        </w:rPr>
      </w:pPr>
      <w:r w:rsidRPr="00010A39">
        <w:rPr>
          <w:sz w:val="24"/>
          <w:szCs w:val="24"/>
        </w:rPr>
        <w:t>At/post:Bammanjogi</w:t>
      </w:r>
      <w:r w:rsidR="003E7543">
        <w:rPr>
          <w:sz w:val="24"/>
          <w:szCs w:val="24"/>
        </w:rPr>
        <w:t xml:space="preserve"> </w:t>
      </w:r>
      <w:r w:rsidRPr="00010A39">
        <w:rPr>
          <w:sz w:val="24"/>
          <w:szCs w:val="24"/>
        </w:rPr>
        <w:t>Tq:sindagi</w:t>
      </w:r>
      <w:r w:rsidR="003E7543">
        <w:rPr>
          <w:sz w:val="24"/>
          <w:szCs w:val="24"/>
        </w:rPr>
        <w:t xml:space="preserve"> </w:t>
      </w:r>
      <w:r w:rsidRPr="00010A39">
        <w:rPr>
          <w:sz w:val="24"/>
          <w:szCs w:val="24"/>
        </w:rPr>
        <w:t>Dist:Bijapur, Karnataka- 586115</w:t>
      </w:r>
    </w:p>
    <w:p w:rsidR="00580610" w:rsidRPr="00010A39" w:rsidRDefault="00580610" w:rsidP="00580610">
      <w:pPr>
        <w:spacing w:after="0" w:line="240" w:lineRule="auto"/>
        <w:jc w:val="center"/>
        <w:rPr>
          <w:sz w:val="24"/>
          <w:szCs w:val="24"/>
        </w:rPr>
      </w:pPr>
      <w:r w:rsidRPr="00010A39">
        <w:rPr>
          <w:sz w:val="24"/>
          <w:szCs w:val="24"/>
        </w:rPr>
        <w:t>Cell No:9242192003</w:t>
      </w:r>
    </w:p>
    <w:p w:rsidR="008F7530" w:rsidRPr="00010A39" w:rsidRDefault="00C7263A" w:rsidP="00070AF3">
      <w:pPr>
        <w:spacing w:after="0" w:line="240" w:lineRule="auto"/>
        <w:jc w:val="center"/>
        <w:rPr>
          <w:rFonts w:ascii="Times New Roman" w:hAnsi="Times New Roman" w:cs="Times New Roman"/>
          <w:sz w:val="24"/>
          <w:szCs w:val="24"/>
        </w:rPr>
      </w:pPr>
      <w:hyperlink r:id="rId8" w:history="1">
        <w:r w:rsidR="00580610" w:rsidRPr="00010A39">
          <w:rPr>
            <w:rStyle w:val="Hyperlink"/>
            <w:sz w:val="24"/>
            <w:szCs w:val="24"/>
          </w:rPr>
          <w:t>swami.chidu@gmail.com</w:t>
        </w:r>
      </w:hyperlink>
    </w:p>
    <w:p w:rsidR="008F7530" w:rsidRPr="00010A39" w:rsidRDefault="008F7530" w:rsidP="00010A39">
      <w:pPr>
        <w:pStyle w:val="Heading6"/>
        <w:rPr>
          <w:rFonts w:ascii="Cambria" w:hAnsi="Cambria" w:cs="Times New Roman"/>
          <w:sz w:val="24"/>
          <w:szCs w:val="24"/>
        </w:rPr>
      </w:pPr>
      <w:r w:rsidRPr="00010A39">
        <w:rPr>
          <w:rFonts w:ascii="Cambria" w:hAnsi="Cambria" w:cs="Times New Roman"/>
          <w:sz w:val="24"/>
          <w:szCs w:val="24"/>
        </w:rPr>
        <w:t>QUALIFICATION</w:t>
      </w:r>
      <w:r w:rsidRPr="00010A39">
        <w:rPr>
          <w:rFonts w:ascii="Cambria" w:hAnsi="Cambria"/>
          <w:sz w:val="24"/>
          <w:szCs w:val="24"/>
        </w:rPr>
        <w:tab/>
      </w:r>
    </w:p>
    <w:p w:rsidR="008F7530" w:rsidRPr="00010A39" w:rsidRDefault="008F7530" w:rsidP="00010A39">
      <w:pPr>
        <w:pStyle w:val="Achievement"/>
        <w:tabs>
          <w:tab w:val="left" w:pos="0"/>
        </w:tabs>
        <w:spacing w:after="0" w:line="240" w:lineRule="auto"/>
        <w:ind w:left="0" w:firstLine="0"/>
        <w:rPr>
          <w:rFonts w:ascii="Cambria" w:hAnsi="Cambria"/>
          <w:sz w:val="24"/>
          <w:szCs w:val="24"/>
        </w:rPr>
      </w:pPr>
      <w:r w:rsidRPr="00010A39">
        <w:rPr>
          <w:rFonts w:ascii="Cambria" w:hAnsi="Cambria"/>
          <w:sz w:val="24"/>
          <w:szCs w:val="24"/>
        </w:rPr>
        <w:tab/>
        <w:t>Completed Diploma in “</w:t>
      </w:r>
      <w:r w:rsidRPr="00010A39">
        <w:rPr>
          <w:rFonts w:ascii="Cambria" w:hAnsi="Cambria"/>
          <w:b/>
          <w:bCs/>
          <w:sz w:val="24"/>
          <w:szCs w:val="24"/>
        </w:rPr>
        <w:t>Electrical &amp; Electronics Engg</w:t>
      </w:r>
      <w:r w:rsidRPr="00010A39">
        <w:rPr>
          <w:rFonts w:ascii="Cambria" w:hAnsi="Cambria"/>
          <w:sz w:val="24"/>
          <w:szCs w:val="24"/>
        </w:rPr>
        <w:t xml:space="preserve">.” from </w:t>
      </w:r>
      <w:r w:rsidRPr="00010A39">
        <w:rPr>
          <w:rFonts w:ascii="Cambria" w:hAnsi="Cambria"/>
          <w:b/>
          <w:bCs/>
          <w:sz w:val="24"/>
          <w:szCs w:val="24"/>
        </w:rPr>
        <w:t>Government Polytechnic, Bijapur</w:t>
      </w:r>
      <w:r w:rsidRPr="00010A39">
        <w:rPr>
          <w:rFonts w:ascii="Cambria" w:hAnsi="Cambria"/>
          <w:sz w:val="24"/>
          <w:szCs w:val="24"/>
        </w:rPr>
        <w:t>. Recognized by Government of Karnataka and AICTE Newdelhi.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tblPr>
      <w:tblGrid>
        <w:gridCol w:w="2797"/>
        <w:gridCol w:w="2250"/>
        <w:gridCol w:w="2430"/>
        <w:gridCol w:w="1660"/>
      </w:tblGrid>
      <w:tr w:rsidR="008F7530" w:rsidRPr="00010A39" w:rsidTr="00010A39">
        <w:tc>
          <w:tcPr>
            <w:tcW w:w="2797" w:type="dxa"/>
          </w:tcPr>
          <w:p w:rsidR="008F7530" w:rsidRPr="00010A39" w:rsidRDefault="008F7530" w:rsidP="00396224">
            <w:pPr>
              <w:pStyle w:val="Achievement"/>
              <w:ind w:left="0" w:firstLine="0"/>
              <w:rPr>
                <w:rFonts w:ascii="Cambria" w:hAnsi="Cambria"/>
                <w:b/>
                <w:bCs/>
                <w:sz w:val="24"/>
                <w:szCs w:val="24"/>
              </w:rPr>
            </w:pPr>
            <w:r w:rsidRPr="00010A39">
              <w:rPr>
                <w:rFonts w:ascii="Cambria" w:hAnsi="Cambria"/>
                <w:b/>
                <w:bCs/>
                <w:sz w:val="24"/>
                <w:szCs w:val="24"/>
              </w:rPr>
              <w:t>Course</w:t>
            </w:r>
          </w:p>
        </w:tc>
        <w:tc>
          <w:tcPr>
            <w:tcW w:w="2250" w:type="dxa"/>
          </w:tcPr>
          <w:p w:rsidR="008F7530" w:rsidRPr="00010A39" w:rsidRDefault="008F7530" w:rsidP="00396224">
            <w:pPr>
              <w:pStyle w:val="Achievement"/>
              <w:ind w:left="0" w:firstLine="0"/>
              <w:rPr>
                <w:rFonts w:ascii="Cambria" w:hAnsi="Cambria"/>
                <w:b/>
                <w:bCs/>
                <w:sz w:val="24"/>
                <w:szCs w:val="24"/>
              </w:rPr>
            </w:pPr>
            <w:r w:rsidRPr="00010A39">
              <w:rPr>
                <w:rFonts w:ascii="Cambria" w:hAnsi="Cambria"/>
                <w:b/>
                <w:bCs/>
                <w:sz w:val="24"/>
                <w:szCs w:val="24"/>
              </w:rPr>
              <w:t>Institute</w:t>
            </w:r>
          </w:p>
        </w:tc>
        <w:tc>
          <w:tcPr>
            <w:tcW w:w="2430" w:type="dxa"/>
          </w:tcPr>
          <w:p w:rsidR="008F7530" w:rsidRPr="00010A39" w:rsidRDefault="008F7530" w:rsidP="00396224">
            <w:pPr>
              <w:pStyle w:val="Achievement"/>
              <w:ind w:left="0" w:firstLine="0"/>
              <w:rPr>
                <w:rFonts w:ascii="Cambria" w:hAnsi="Cambria"/>
                <w:b/>
                <w:bCs/>
                <w:sz w:val="24"/>
                <w:szCs w:val="24"/>
              </w:rPr>
            </w:pPr>
            <w:r w:rsidRPr="00010A39">
              <w:rPr>
                <w:rFonts w:ascii="Cambria" w:hAnsi="Cambria"/>
                <w:b/>
                <w:bCs/>
                <w:sz w:val="24"/>
                <w:szCs w:val="24"/>
              </w:rPr>
              <w:t>University</w:t>
            </w:r>
          </w:p>
        </w:tc>
        <w:tc>
          <w:tcPr>
            <w:tcW w:w="1660" w:type="dxa"/>
          </w:tcPr>
          <w:p w:rsidR="008F7530" w:rsidRPr="00010A39" w:rsidRDefault="008F7530" w:rsidP="00396224">
            <w:pPr>
              <w:pStyle w:val="Achievement"/>
              <w:ind w:left="0" w:firstLine="0"/>
              <w:rPr>
                <w:rFonts w:ascii="Cambria" w:hAnsi="Cambria"/>
                <w:b/>
                <w:bCs/>
                <w:sz w:val="24"/>
                <w:szCs w:val="24"/>
              </w:rPr>
            </w:pPr>
            <w:r w:rsidRPr="00010A39">
              <w:rPr>
                <w:rFonts w:ascii="Cambria" w:hAnsi="Cambria"/>
                <w:b/>
                <w:bCs/>
                <w:sz w:val="24"/>
                <w:szCs w:val="24"/>
              </w:rPr>
              <w:t>Result</w:t>
            </w:r>
          </w:p>
        </w:tc>
      </w:tr>
      <w:tr w:rsidR="008F7530" w:rsidRPr="00010A39" w:rsidTr="00010A39">
        <w:tc>
          <w:tcPr>
            <w:tcW w:w="2797"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Diploma Electrical&amp;Electronics’ Engg.</w:t>
            </w:r>
          </w:p>
        </w:tc>
        <w:tc>
          <w:tcPr>
            <w:tcW w:w="225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Government Polytechnic, Bijapur</w:t>
            </w:r>
          </w:p>
        </w:tc>
        <w:tc>
          <w:tcPr>
            <w:tcW w:w="243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B.T.E. Bangalore</w:t>
            </w:r>
          </w:p>
        </w:tc>
        <w:tc>
          <w:tcPr>
            <w:tcW w:w="166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61.56%</w:t>
            </w:r>
          </w:p>
        </w:tc>
      </w:tr>
      <w:tr w:rsidR="008F7530" w:rsidRPr="00010A39" w:rsidTr="00010A39">
        <w:tc>
          <w:tcPr>
            <w:tcW w:w="2797"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PUC (Science)</w:t>
            </w:r>
          </w:p>
        </w:tc>
        <w:tc>
          <w:tcPr>
            <w:tcW w:w="225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S.J.P.U College</w:t>
            </w:r>
          </w:p>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Hittinalli(L.T)</w:t>
            </w:r>
          </w:p>
        </w:tc>
        <w:tc>
          <w:tcPr>
            <w:tcW w:w="243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Department of pre-university Education, bangalore</w:t>
            </w:r>
          </w:p>
        </w:tc>
        <w:tc>
          <w:tcPr>
            <w:tcW w:w="166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 xml:space="preserve"> 57%</w:t>
            </w:r>
          </w:p>
        </w:tc>
      </w:tr>
      <w:tr w:rsidR="008F7530" w:rsidRPr="00010A39" w:rsidTr="00010A39">
        <w:tc>
          <w:tcPr>
            <w:tcW w:w="2797"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SSLC</w:t>
            </w:r>
          </w:p>
        </w:tc>
        <w:tc>
          <w:tcPr>
            <w:tcW w:w="225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 xml:space="preserve">S.J.H.S.Hittinalli(L.T) </w:t>
            </w:r>
          </w:p>
        </w:tc>
        <w:tc>
          <w:tcPr>
            <w:tcW w:w="243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KSEEB, Bangalore</w:t>
            </w:r>
          </w:p>
        </w:tc>
        <w:tc>
          <w:tcPr>
            <w:tcW w:w="1660" w:type="dxa"/>
          </w:tcPr>
          <w:p w:rsidR="008F7530" w:rsidRPr="00010A39" w:rsidRDefault="008F7530" w:rsidP="00396224">
            <w:pPr>
              <w:pStyle w:val="Achievement"/>
              <w:ind w:left="0" w:firstLine="0"/>
              <w:rPr>
                <w:rFonts w:ascii="Cambria" w:hAnsi="Cambria"/>
                <w:sz w:val="24"/>
                <w:szCs w:val="24"/>
              </w:rPr>
            </w:pPr>
            <w:r w:rsidRPr="00010A39">
              <w:rPr>
                <w:rFonts w:ascii="Cambria" w:hAnsi="Cambria"/>
                <w:sz w:val="24"/>
                <w:szCs w:val="24"/>
              </w:rPr>
              <w:t>76.36%</w:t>
            </w:r>
          </w:p>
        </w:tc>
      </w:tr>
    </w:tbl>
    <w:p w:rsidR="00580610" w:rsidRPr="00010A39" w:rsidRDefault="00580610" w:rsidP="004E7B46">
      <w:pPr>
        <w:pStyle w:val="Heading6"/>
        <w:rPr>
          <w:sz w:val="24"/>
          <w:szCs w:val="24"/>
        </w:rPr>
      </w:pPr>
      <w:r w:rsidRPr="00010A39">
        <w:rPr>
          <w:sz w:val="24"/>
          <w:szCs w:val="24"/>
        </w:rPr>
        <w:t>Profile</w:t>
      </w:r>
    </w:p>
    <w:p w:rsidR="00580610" w:rsidRPr="00010A39" w:rsidRDefault="00580610" w:rsidP="00580610">
      <w:pPr>
        <w:spacing w:after="0" w:line="240" w:lineRule="auto"/>
        <w:rPr>
          <w:rFonts w:ascii="Times New Roman" w:hAnsi="Times New Roman" w:cs="Times New Roman"/>
          <w:sz w:val="24"/>
          <w:szCs w:val="24"/>
          <w:u w:val="single"/>
        </w:rPr>
      </w:pPr>
      <w:r w:rsidRPr="00010A39">
        <w:rPr>
          <w:rFonts w:ascii="Times New Roman" w:hAnsi="Times New Roman" w:cs="Times New Roman"/>
          <w:sz w:val="24"/>
          <w:szCs w:val="24"/>
          <w:u w:val="single"/>
        </w:rPr>
        <w:t>Production &amp;manufacturing skills</w:t>
      </w:r>
    </w:p>
    <w:p w:rsidR="00580610" w:rsidRDefault="00BF51DC" w:rsidP="00580610">
      <w:pPr>
        <w:spacing w:after="0" w:line="240" w:lineRule="auto"/>
        <w:rPr>
          <w:rFonts w:ascii="Times New Roman" w:hAnsi="Times New Roman" w:cs="Times New Roman"/>
          <w:sz w:val="24"/>
          <w:szCs w:val="24"/>
        </w:rPr>
      </w:pPr>
      <w:r>
        <w:rPr>
          <w:rFonts w:ascii="Times New Roman" w:hAnsi="Times New Roman" w:cs="Times New Roman"/>
          <w:sz w:val="24"/>
          <w:szCs w:val="24"/>
        </w:rPr>
        <w:t>ESD, MSD, DFM, DFA &amp; Solder paste storage &amp;</w:t>
      </w:r>
      <w:r w:rsidR="00901BA7">
        <w:rPr>
          <w:rFonts w:ascii="Times New Roman" w:hAnsi="Times New Roman" w:cs="Times New Roman"/>
          <w:sz w:val="24"/>
          <w:szCs w:val="24"/>
        </w:rPr>
        <w:t xml:space="preserve"> handling, Process quality,</w:t>
      </w:r>
      <w:r w:rsidR="00DB679C">
        <w:rPr>
          <w:rFonts w:ascii="Times New Roman" w:hAnsi="Times New Roman" w:cs="Times New Roman"/>
          <w:sz w:val="24"/>
          <w:szCs w:val="24"/>
        </w:rPr>
        <w:t xml:space="preserve"> </w:t>
      </w:r>
      <w:r w:rsidR="00901BA7">
        <w:rPr>
          <w:rFonts w:ascii="Times New Roman" w:hAnsi="Times New Roman" w:cs="Times New Roman"/>
          <w:sz w:val="24"/>
          <w:szCs w:val="24"/>
        </w:rPr>
        <w:t>OBA, IPC-610D&amp; E</w:t>
      </w:r>
      <w:r w:rsidR="00580610" w:rsidRPr="00010A39">
        <w:rPr>
          <w:rFonts w:ascii="Times New Roman" w:hAnsi="Times New Roman" w:cs="Times New Roman"/>
          <w:sz w:val="24"/>
          <w:szCs w:val="24"/>
        </w:rPr>
        <w:t xml:space="preserve">Standards, MRB reviews, ECN verification, </w:t>
      </w:r>
    </w:p>
    <w:p w:rsidR="00985DB8" w:rsidRPr="00985DB8" w:rsidRDefault="00985DB8" w:rsidP="00580610">
      <w:pPr>
        <w:spacing w:after="0" w:line="240" w:lineRule="auto"/>
        <w:rPr>
          <w:rFonts w:ascii="Times New Roman" w:hAnsi="Times New Roman" w:cs="Times New Roman"/>
          <w:b/>
          <w:sz w:val="24"/>
          <w:szCs w:val="24"/>
        </w:rPr>
      </w:pPr>
      <w:r w:rsidRPr="00985DB8">
        <w:rPr>
          <w:rFonts w:ascii="Times New Roman" w:hAnsi="Times New Roman" w:cs="Times New Roman"/>
          <w:b/>
          <w:sz w:val="24"/>
          <w:szCs w:val="24"/>
        </w:rPr>
        <w:t>Computer skills</w:t>
      </w:r>
    </w:p>
    <w:p w:rsidR="00985DB8" w:rsidRPr="00010A39" w:rsidRDefault="00985DB8" w:rsidP="005806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Ms word, Excel, Power </w:t>
      </w:r>
      <w:r w:rsidR="00973263">
        <w:rPr>
          <w:rFonts w:ascii="Times New Roman" w:hAnsi="Times New Roman" w:cs="Times New Roman"/>
          <w:sz w:val="24"/>
          <w:szCs w:val="24"/>
        </w:rPr>
        <w:t>point, SAP</w:t>
      </w:r>
      <w:r w:rsidR="00BF51DC">
        <w:rPr>
          <w:rFonts w:ascii="Times New Roman" w:hAnsi="Times New Roman" w:cs="Times New Roman"/>
          <w:sz w:val="24"/>
          <w:szCs w:val="24"/>
        </w:rPr>
        <w:t xml:space="preserve"> MM</w:t>
      </w:r>
    </w:p>
    <w:p w:rsidR="00DB672D" w:rsidRPr="00010A39" w:rsidRDefault="00DB672D" w:rsidP="00580610">
      <w:pPr>
        <w:spacing w:after="0" w:line="240" w:lineRule="auto"/>
        <w:rPr>
          <w:rFonts w:ascii="Times New Roman" w:hAnsi="Times New Roman" w:cs="Times New Roman"/>
          <w:sz w:val="24"/>
          <w:szCs w:val="24"/>
        </w:rPr>
      </w:pPr>
    </w:p>
    <w:p w:rsidR="0092615B" w:rsidRPr="00BF51DC" w:rsidRDefault="00DB672D" w:rsidP="00BF51DC">
      <w:pPr>
        <w:pStyle w:val="Heading6"/>
        <w:rPr>
          <w:sz w:val="24"/>
          <w:szCs w:val="24"/>
        </w:rPr>
      </w:pPr>
      <w:r w:rsidRPr="00010A39">
        <w:rPr>
          <w:sz w:val="24"/>
          <w:szCs w:val="24"/>
        </w:rPr>
        <w:t xml:space="preserve">Key </w:t>
      </w:r>
      <w:r w:rsidR="00FC7D50" w:rsidRPr="00010A39">
        <w:rPr>
          <w:sz w:val="24"/>
          <w:szCs w:val="24"/>
        </w:rPr>
        <w:t>skills</w:t>
      </w:r>
    </w:p>
    <w:p w:rsidR="0092615B" w:rsidRPr="00010A39" w:rsidRDefault="0092615B" w:rsidP="0092615B">
      <w:pPr>
        <w:pStyle w:val="ListParagraph"/>
        <w:numPr>
          <w:ilvl w:val="0"/>
          <w:numId w:val="1"/>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 xml:space="preserve">KAIZEN </w:t>
      </w:r>
    </w:p>
    <w:p w:rsidR="0092615B" w:rsidRPr="00010A39" w:rsidRDefault="0092615B" w:rsidP="0092615B">
      <w:pPr>
        <w:pStyle w:val="ListParagraph"/>
        <w:numPr>
          <w:ilvl w:val="0"/>
          <w:numId w:val="1"/>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7QC tools</w:t>
      </w:r>
    </w:p>
    <w:p w:rsidR="0092615B" w:rsidRPr="00010A39" w:rsidRDefault="0092615B" w:rsidP="0092615B">
      <w:pPr>
        <w:pStyle w:val="ListParagraph"/>
        <w:numPr>
          <w:ilvl w:val="0"/>
          <w:numId w:val="1"/>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5'S</w:t>
      </w:r>
    </w:p>
    <w:p w:rsidR="0092615B" w:rsidRPr="00010A39" w:rsidRDefault="0092615B" w:rsidP="0092615B">
      <w:pPr>
        <w:pStyle w:val="ListParagraph"/>
        <w:numPr>
          <w:ilvl w:val="0"/>
          <w:numId w:val="1"/>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POKA YOKA</w:t>
      </w:r>
    </w:p>
    <w:p w:rsidR="0092615B" w:rsidRPr="00070AF3" w:rsidRDefault="0092615B" w:rsidP="0092615B">
      <w:pPr>
        <w:pStyle w:val="ListParagraph"/>
        <w:numPr>
          <w:ilvl w:val="0"/>
          <w:numId w:val="1"/>
        </w:numPr>
        <w:spacing w:after="0" w:line="240" w:lineRule="auto"/>
        <w:rPr>
          <w:b/>
          <w:sz w:val="24"/>
          <w:szCs w:val="24"/>
        </w:rPr>
      </w:pPr>
      <w:r w:rsidRPr="00010A39">
        <w:rPr>
          <w:rFonts w:ascii="Times New Roman" w:hAnsi="Times New Roman" w:cs="Times New Roman"/>
          <w:sz w:val="24"/>
          <w:szCs w:val="24"/>
        </w:rPr>
        <w:t>IPC-610C &amp; IPC-610D Standard</w:t>
      </w:r>
    </w:p>
    <w:p w:rsidR="00070AF3" w:rsidRPr="00A73118" w:rsidRDefault="00070AF3" w:rsidP="00070AF3">
      <w:pPr>
        <w:pStyle w:val="Heading6"/>
        <w:rPr>
          <w:rFonts w:ascii="Cambria" w:hAnsi="Cambria" w:cs="Times New Roman"/>
          <w:b w:val="0"/>
          <w:sz w:val="22"/>
          <w:szCs w:val="22"/>
        </w:rPr>
      </w:pPr>
      <w:r w:rsidRPr="00A73118">
        <w:rPr>
          <w:rFonts w:ascii="Cambria" w:hAnsi="Cambria" w:cs="Times New Roman"/>
          <w:sz w:val="22"/>
          <w:szCs w:val="22"/>
        </w:rPr>
        <w:t>TRAINING</w:t>
      </w:r>
    </w:p>
    <w:p w:rsidR="0092615B" w:rsidRDefault="00070AF3" w:rsidP="00070AF3">
      <w:pPr>
        <w:pStyle w:val="BodyTextIndent"/>
        <w:ind w:left="0" w:firstLine="720"/>
        <w:rPr>
          <w:rFonts w:ascii="Cambria" w:hAnsi="Cambria"/>
          <w:bCs/>
          <w:color w:val="0D0D0D"/>
        </w:rPr>
      </w:pPr>
      <w:r w:rsidRPr="00A73118">
        <w:rPr>
          <w:rFonts w:ascii="Cambria" w:hAnsi="Cambria"/>
          <w:color w:val="0D0D0D"/>
        </w:rPr>
        <w:t xml:space="preserve">I have completed one year </w:t>
      </w:r>
      <w:r w:rsidR="00973263" w:rsidRPr="00A73118">
        <w:rPr>
          <w:rFonts w:ascii="Cambria" w:hAnsi="Cambria"/>
          <w:bCs/>
          <w:color w:val="0D0D0D"/>
        </w:rPr>
        <w:t>training</w:t>
      </w:r>
      <w:r w:rsidR="00973263" w:rsidRPr="00A73118">
        <w:rPr>
          <w:rFonts w:ascii="Cambria" w:hAnsi="Cambria"/>
          <w:b/>
          <w:bCs/>
          <w:color w:val="0D0D0D"/>
        </w:rPr>
        <w:t xml:space="preserve"> Technician</w:t>
      </w:r>
      <w:r w:rsidRPr="00A73118">
        <w:rPr>
          <w:rFonts w:ascii="Cambria" w:hAnsi="Cambria"/>
          <w:b/>
          <w:bCs/>
          <w:color w:val="0D0D0D"/>
        </w:rPr>
        <w:t xml:space="preserve"> Apprentice Trainee</w:t>
      </w:r>
      <w:r w:rsidR="00973263">
        <w:rPr>
          <w:rFonts w:ascii="Cambria" w:hAnsi="Cambria"/>
          <w:b/>
          <w:bCs/>
          <w:color w:val="0D0D0D"/>
        </w:rPr>
        <w:t xml:space="preserve"> </w:t>
      </w:r>
      <w:r w:rsidRPr="00A73118">
        <w:rPr>
          <w:rFonts w:ascii="Cambria" w:hAnsi="Cambria"/>
          <w:color w:val="0D0D0D"/>
        </w:rPr>
        <w:t>at</w:t>
      </w:r>
      <w:r w:rsidR="00973263">
        <w:rPr>
          <w:rFonts w:ascii="Cambria" w:hAnsi="Cambria"/>
          <w:color w:val="0D0D0D"/>
        </w:rPr>
        <w:t xml:space="preserve"> </w:t>
      </w:r>
      <w:r w:rsidRPr="00A73118">
        <w:rPr>
          <w:rFonts w:ascii="Cambria" w:hAnsi="Cambria"/>
          <w:b/>
          <w:bCs/>
          <w:color w:val="0D0D0D"/>
        </w:rPr>
        <w:t>B.H.E.L</w:t>
      </w:r>
      <w:r w:rsidRPr="00A73118">
        <w:rPr>
          <w:rFonts w:ascii="Cambria" w:hAnsi="Cambria"/>
          <w:color w:val="0D0D0D"/>
        </w:rPr>
        <w:t xml:space="preserve"> Electronics Division, P.B 2606 Mysore Road, Bangalore, 560026 in the </w:t>
      </w:r>
      <w:r w:rsidRPr="00A73118">
        <w:rPr>
          <w:rFonts w:ascii="Cambria" w:hAnsi="Cambria"/>
          <w:b/>
          <w:bCs/>
          <w:color w:val="0D0D0D"/>
        </w:rPr>
        <w:t>CE-MM/CPD</w:t>
      </w:r>
      <w:r w:rsidRPr="00A73118">
        <w:rPr>
          <w:rFonts w:ascii="Cambria" w:hAnsi="Cambria"/>
          <w:bCs/>
          <w:color w:val="0D0D0D"/>
        </w:rPr>
        <w:t xml:space="preserve"> department from 21.03.2011 to 20.03.2012.</w:t>
      </w:r>
    </w:p>
    <w:p w:rsidR="00070AF3" w:rsidRPr="00070AF3" w:rsidRDefault="00120E4F" w:rsidP="00070AF3">
      <w:pPr>
        <w:pStyle w:val="ListParagraph"/>
        <w:numPr>
          <w:ilvl w:val="0"/>
          <w:numId w:val="6"/>
        </w:numPr>
        <w:rPr>
          <w:rFonts w:ascii="Cambria" w:hAnsi="Cambria"/>
        </w:rPr>
      </w:pPr>
      <w:r>
        <w:rPr>
          <w:rFonts w:ascii="Cambria" w:hAnsi="Cambria"/>
        </w:rPr>
        <w:t>Quality  Associate tech.  5</w:t>
      </w:r>
      <w:r w:rsidR="00070AF3">
        <w:rPr>
          <w:rFonts w:ascii="Cambria" w:hAnsi="Cambria"/>
        </w:rPr>
        <w:t xml:space="preserve"> </w:t>
      </w:r>
      <w:r w:rsidR="00973263" w:rsidRPr="00A73118">
        <w:rPr>
          <w:rFonts w:ascii="Cambria" w:hAnsi="Cambria"/>
        </w:rPr>
        <w:t>month’s</w:t>
      </w:r>
      <w:r w:rsidR="00070AF3" w:rsidRPr="00A73118">
        <w:rPr>
          <w:rFonts w:ascii="Cambria" w:hAnsi="Cambria"/>
        </w:rPr>
        <w:t xml:space="preserve"> worked at</w:t>
      </w:r>
      <w:r w:rsidR="00973263">
        <w:rPr>
          <w:rFonts w:ascii="Cambria" w:hAnsi="Cambria"/>
        </w:rPr>
        <w:t xml:space="preserve"> </w:t>
      </w:r>
      <w:r w:rsidR="00070AF3" w:rsidRPr="00A73118">
        <w:rPr>
          <w:rFonts w:ascii="Cambria" w:hAnsi="Cambria"/>
          <w:b/>
        </w:rPr>
        <w:t>APC (S</w:t>
      </w:r>
      <w:r w:rsidR="00070AF3">
        <w:rPr>
          <w:rFonts w:ascii="Cambria" w:hAnsi="Cambria"/>
          <w:b/>
        </w:rPr>
        <w:t>chneider Electric) India Pvt Lt</w:t>
      </w:r>
      <w:bookmarkStart w:id="0" w:name="_GoBack"/>
      <w:bookmarkEnd w:id="0"/>
      <w:r w:rsidR="00973263">
        <w:rPr>
          <w:rFonts w:ascii="Cambria" w:hAnsi="Cambria"/>
          <w:b/>
        </w:rPr>
        <w:t>d.</w:t>
      </w:r>
    </w:p>
    <w:p w:rsidR="008F25BA" w:rsidRDefault="00A675AC" w:rsidP="00BF51DC">
      <w:pPr>
        <w:pStyle w:val="Heading6"/>
        <w:rPr>
          <w:sz w:val="24"/>
          <w:szCs w:val="24"/>
        </w:rPr>
      </w:pPr>
      <w:r w:rsidRPr="00010A39">
        <w:rPr>
          <w:sz w:val="24"/>
          <w:szCs w:val="24"/>
        </w:rPr>
        <w:t>Work Experience</w:t>
      </w:r>
      <w:r w:rsidR="00F70A8E">
        <w:rPr>
          <w:sz w:val="24"/>
          <w:szCs w:val="24"/>
        </w:rPr>
        <w:tab/>
      </w:r>
      <w:r w:rsidR="00F70A8E">
        <w:rPr>
          <w:sz w:val="24"/>
          <w:szCs w:val="24"/>
        </w:rPr>
        <w:tab/>
      </w:r>
      <w:r w:rsidR="00F70A8E">
        <w:rPr>
          <w:sz w:val="24"/>
          <w:szCs w:val="24"/>
        </w:rPr>
        <w:tab/>
      </w:r>
      <w:r w:rsidR="00F70A8E">
        <w:rPr>
          <w:sz w:val="24"/>
          <w:szCs w:val="24"/>
        </w:rPr>
        <w:tab/>
      </w:r>
      <w:r w:rsidR="00F70A8E">
        <w:rPr>
          <w:sz w:val="24"/>
          <w:szCs w:val="24"/>
        </w:rPr>
        <w:tab/>
      </w:r>
      <w:r w:rsidR="00F70A8E">
        <w:rPr>
          <w:sz w:val="24"/>
          <w:szCs w:val="24"/>
        </w:rPr>
        <w:tab/>
      </w:r>
    </w:p>
    <w:p w:rsidR="00580610" w:rsidRPr="00D2407E" w:rsidRDefault="00FC7D50" w:rsidP="00DB672D">
      <w:pPr>
        <w:spacing w:after="0" w:line="240" w:lineRule="auto"/>
        <w:rPr>
          <w:b/>
          <w:sz w:val="24"/>
          <w:szCs w:val="24"/>
        </w:rPr>
      </w:pPr>
      <w:r w:rsidRPr="00D2407E">
        <w:rPr>
          <w:b/>
          <w:sz w:val="24"/>
          <w:szCs w:val="24"/>
        </w:rPr>
        <w:t>Aristos EMS PVT LTD</w:t>
      </w:r>
      <w:r w:rsidR="00F745D9">
        <w:rPr>
          <w:b/>
          <w:sz w:val="24"/>
          <w:szCs w:val="24"/>
        </w:rPr>
        <w:tab/>
      </w:r>
      <w:r w:rsidR="00F745D9">
        <w:rPr>
          <w:b/>
          <w:sz w:val="24"/>
          <w:szCs w:val="24"/>
        </w:rPr>
        <w:tab/>
      </w:r>
      <w:r w:rsidR="00F745D9">
        <w:rPr>
          <w:b/>
          <w:sz w:val="24"/>
          <w:szCs w:val="24"/>
        </w:rPr>
        <w:tab/>
      </w:r>
      <w:r w:rsidR="00F745D9">
        <w:rPr>
          <w:b/>
          <w:sz w:val="24"/>
          <w:szCs w:val="24"/>
        </w:rPr>
        <w:tab/>
      </w:r>
      <w:r w:rsidR="00F745D9">
        <w:rPr>
          <w:b/>
          <w:sz w:val="24"/>
          <w:szCs w:val="24"/>
        </w:rPr>
        <w:tab/>
      </w:r>
      <w:r w:rsidR="00F745D9">
        <w:rPr>
          <w:b/>
          <w:sz w:val="24"/>
          <w:szCs w:val="24"/>
        </w:rPr>
        <w:tab/>
      </w:r>
      <w:r w:rsidR="00C2667A" w:rsidRPr="00D2407E">
        <w:rPr>
          <w:b/>
          <w:sz w:val="24"/>
          <w:szCs w:val="24"/>
        </w:rPr>
        <w:t>From Dec-2012 to Still</w:t>
      </w:r>
      <w:r w:rsidR="00F745D9">
        <w:rPr>
          <w:b/>
          <w:sz w:val="24"/>
          <w:szCs w:val="24"/>
        </w:rPr>
        <w:t xml:space="preserve"> Dec-2013</w:t>
      </w:r>
    </w:p>
    <w:p w:rsidR="00A675AC" w:rsidRPr="00D2407E" w:rsidRDefault="00A675AC" w:rsidP="00DB672D">
      <w:pPr>
        <w:spacing w:after="0" w:line="240" w:lineRule="auto"/>
        <w:rPr>
          <w:b/>
          <w:sz w:val="24"/>
          <w:szCs w:val="24"/>
        </w:rPr>
      </w:pPr>
      <w:r w:rsidRPr="00D2407E">
        <w:rPr>
          <w:b/>
          <w:sz w:val="24"/>
          <w:szCs w:val="24"/>
        </w:rPr>
        <w:t>Quality Technician, Bangalore</w:t>
      </w:r>
    </w:p>
    <w:p w:rsidR="00A675AC" w:rsidRPr="00010A39" w:rsidRDefault="00A675AC" w:rsidP="00A675AC">
      <w:pPr>
        <w:pStyle w:val="ListParagraph"/>
        <w:numPr>
          <w:ilvl w:val="0"/>
          <w:numId w:val="2"/>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Leading 7 members QA team</w:t>
      </w:r>
    </w:p>
    <w:p w:rsidR="00A675AC" w:rsidRPr="00010A39" w:rsidRDefault="00A675AC" w:rsidP="00A675AC">
      <w:pPr>
        <w:pStyle w:val="ListParagraph"/>
        <w:numPr>
          <w:ilvl w:val="0"/>
          <w:numId w:val="2"/>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Monitoring line process quality</w:t>
      </w:r>
    </w:p>
    <w:p w:rsidR="00A675AC" w:rsidRPr="00010A39" w:rsidRDefault="00A675AC" w:rsidP="00A675AC">
      <w:pPr>
        <w:pStyle w:val="ListParagraph"/>
        <w:numPr>
          <w:ilvl w:val="0"/>
          <w:numId w:val="2"/>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RCA analysis &amp; reporting</w:t>
      </w:r>
    </w:p>
    <w:p w:rsidR="00A675AC" w:rsidRPr="00010A39" w:rsidRDefault="00A675AC" w:rsidP="00A675AC">
      <w:pPr>
        <w:pStyle w:val="ListParagraph"/>
        <w:numPr>
          <w:ilvl w:val="0"/>
          <w:numId w:val="2"/>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 xml:space="preserve">Incoming material controls &amp; customer clarifications </w:t>
      </w:r>
    </w:p>
    <w:p w:rsidR="00A675AC" w:rsidRPr="00010A39" w:rsidRDefault="00A675AC" w:rsidP="00A675AC">
      <w:pPr>
        <w:pStyle w:val="ListParagraph"/>
        <w:numPr>
          <w:ilvl w:val="0"/>
          <w:numId w:val="2"/>
        </w:numPr>
        <w:spacing w:after="0" w:line="240" w:lineRule="auto"/>
        <w:rPr>
          <w:rFonts w:ascii="Times New Roman" w:hAnsi="Times New Roman" w:cs="Times New Roman"/>
          <w:sz w:val="24"/>
          <w:szCs w:val="24"/>
        </w:rPr>
      </w:pPr>
      <w:r w:rsidRPr="00010A39">
        <w:rPr>
          <w:rFonts w:ascii="Times New Roman" w:hAnsi="Times New Roman" w:cs="Times New Roman"/>
          <w:sz w:val="24"/>
          <w:szCs w:val="24"/>
        </w:rPr>
        <w:t>Coordinating for  NPI &amp; FAA data generation</w:t>
      </w:r>
    </w:p>
    <w:p w:rsidR="00A675AC" w:rsidRPr="00C949F7" w:rsidRDefault="00010A39" w:rsidP="00A675AC">
      <w:pPr>
        <w:pStyle w:val="ListParagraph"/>
        <w:numPr>
          <w:ilvl w:val="0"/>
          <w:numId w:val="2"/>
        </w:numPr>
        <w:spacing w:after="0" w:line="240" w:lineRule="auto"/>
        <w:rPr>
          <w:sz w:val="24"/>
          <w:szCs w:val="24"/>
        </w:rPr>
      </w:pPr>
      <w:r w:rsidRPr="00010A39">
        <w:rPr>
          <w:rFonts w:ascii="Times New Roman" w:hAnsi="Times New Roman" w:cs="Times New Roman"/>
          <w:sz w:val="24"/>
          <w:szCs w:val="24"/>
        </w:rPr>
        <w:t>Studies DFA &amp;</w:t>
      </w:r>
      <w:r w:rsidR="00A675AC" w:rsidRPr="00010A39">
        <w:rPr>
          <w:rFonts w:ascii="Times New Roman" w:hAnsi="Times New Roman" w:cs="Times New Roman"/>
          <w:sz w:val="24"/>
          <w:szCs w:val="24"/>
        </w:rPr>
        <w:t xml:space="preserve"> DFM</w:t>
      </w:r>
      <w:r w:rsidRPr="00010A39">
        <w:rPr>
          <w:rFonts w:ascii="Times New Roman" w:hAnsi="Times New Roman" w:cs="Times New Roman"/>
          <w:sz w:val="24"/>
          <w:szCs w:val="24"/>
        </w:rPr>
        <w:t xml:space="preserve"> issues</w:t>
      </w:r>
      <w:r w:rsidR="00C949F7">
        <w:rPr>
          <w:rFonts w:ascii="Times New Roman" w:hAnsi="Times New Roman" w:cs="Times New Roman"/>
          <w:sz w:val="24"/>
          <w:szCs w:val="24"/>
        </w:rPr>
        <w:t>.</w:t>
      </w:r>
    </w:p>
    <w:p w:rsidR="00C949F7" w:rsidRDefault="00C949F7" w:rsidP="00C949F7">
      <w:pPr>
        <w:pStyle w:val="ListParagraph"/>
        <w:spacing w:after="0" w:line="240" w:lineRule="auto"/>
        <w:rPr>
          <w:rFonts w:ascii="Times New Roman" w:hAnsi="Times New Roman" w:cs="Times New Roman"/>
          <w:sz w:val="24"/>
          <w:szCs w:val="24"/>
        </w:rPr>
      </w:pPr>
    </w:p>
    <w:p w:rsidR="00C949F7" w:rsidRDefault="00C949F7" w:rsidP="00C949F7">
      <w:pPr>
        <w:pStyle w:val="ListParagraph"/>
        <w:spacing w:after="0" w:line="240" w:lineRule="auto"/>
        <w:rPr>
          <w:rFonts w:ascii="Times New Roman" w:hAnsi="Times New Roman" w:cs="Times New Roman"/>
          <w:sz w:val="24"/>
          <w:szCs w:val="24"/>
        </w:rPr>
      </w:pPr>
    </w:p>
    <w:p w:rsidR="00C949F7" w:rsidRDefault="00C949F7" w:rsidP="00C949F7">
      <w:pPr>
        <w:pStyle w:val="ListParagraph"/>
        <w:spacing w:after="0" w:line="240" w:lineRule="auto"/>
        <w:rPr>
          <w:rFonts w:ascii="Times New Roman" w:hAnsi="Times New Roman" w:cs="Times New Roman"/>
          <w:sz w:val="24"/>
          <w:szCs w:val="24"/>
        </w:rPr>
      </w:pPr>
    </w:p>
    <w:p w:rsidR="00C949F7" w:rsidRDefault="00C949F7" w:rsidP="00C949F7">
      <w:pPr>
        <w:pStyle w:val="ListParagraph"/>
        <w:spacing w:after="0" w:line="240" w:lineRule="auto"/>
        <w:rPr>
          <w:rFonts w:ascii="Times New Roman" w:hAnsi="Times New Roman" w:cs="Times New Roman"/>
          <w:sz w:val="24"/>
          <w:szCs w:val="24"/>
        </w:rPr>
      </w:pPr>
    </w:p>
    <w:p w:rsidR="00C949F7" w:rsidRPr="00010A39" w:rsidRDefault="00C949F7" w:rsidP="00C949F7">
      <w:pPr>
        <w:pStyle w:val="ListParagraph"/>
        <w:spacing w:after="0" w:line="240" w:lineRule="auto"/>
        <w:rPr>
          <w:sz w:val="24"/>
          <w:szCs w:val="24"/>
        </w:rPr>
      </w:pPr>
    </w:p>
    <w:p w:rsidR="00BF51DC" w:rsidRPr="00A73118" w:rsidRDefault="00120E4F" w:rsidP="00BF51DC">
      <w:pPr>
        <w:pStyle w:val="Heading6"/>
        <w:rPr>
          <w:rFonts w:ascii="Cambria" w:hAnsi="Cambria" w:cs="Times New Roman"/>
          <w:sz w:val="22"/>
          <w:szCs w:val="22"/>
        </w:rPr>
      </w:pPr>
      <w:r w:rsidRPr="00010A39">
        <w:rPr>
          <w:sz w:val="24"/>
          <w:szCs w:val="24"/>
        </w:rPr>
        <w:t>Work Experience</w:t>
      </w:r>
    </w:p>
    <w:p w:rsidR="00BF51DC" w:rsidRPr="00A73118" w:rsidRDefault="00BF51DC" w:rsidP="00A50555">
      <w:pPr>
        <w:jc w:val="both"/>
        <w:rPr>
          <w:rFonts w:ascii="Cambria" w:hAnsi="Cambria"/>
        </w:rPr>
      </w:pPr>
      <w:r w:rsidRPr="00A73118">
        <w:rPr>
          <w:rFonts w:ascii="Cambria" w:hAnsi="Cambria"/>
        </w:rPr>
        <w:t xml:space="preserve"> </w:t>
      </w:r>
      <w:r w:rsidRPr="00A73118">
        <w:rPr>
          <w:rFonts w:ascii="Cambria" w:hAnsi="Cambria"/>
          <w:b/>
        </w:rPr>
        <w:t>Aristos EMS PVT Ltd</w:t>
      </w:r>
      <w:r w:rsidRPr="00A73118">
        <w:rPr>
          <w:rFonts w:ascii="Cambria" w:hAnsi="Cambria"/>
        </w:rPr>
        <w:t xml:space="preserve"> is one of  the SSI company in Bangalore &amp; Leading </w:t>
      </w:r>
      <w:r w:rsidR="009C26F8" w:rsidRPr="00A73118">
        <w:rPr>
          <w:rFonts w:ascii="Cambria" w:hAnsi="Cambria"/>
        </w:rPr>
        <w:t>manufacturer</w:t>
      </w:r>
      <w:r w:rsidRPr="00A73118">
        <w:rPr>
          <w:rFonts w:ascii="Cambria" w:hAnsi="Cambria"/>
        </w:rPr>
        <w:t xml:space="preserve"> of world class</w:t>
      </w:r>
      <w:r w:rsidR="009C26F8">
        <w:rPr>
          <w:rFonts w:ascii="Cambria" w:hAnsi="Cambria"/>
        </w:rPr>
        <w:t xml:space="preserve"> </w:t>
      </w:r>
      <w:r w:rsidRPr="00A73118">
        <w:rPr>
          <w:rFonts w:ascii="Cambria" w:hAnsi="Cambria"/>
        </w:rPr>
        <w:t>PCBA</w:t>
      </w:r>
      <w:r w:rsidR="009C26F8">
        <w:rPr>
          <w:rFonts w:ascii="Cambria" w:hAnsi="Cambria"/>
        </w:rPr>
        <w:t xml:space="preserve"> p</w:t>
      </w:r>
      <w:r w:rsidRPr="00A73118">
        <w:rPr>
          <w:rFonts w:ascii="Cambria" w:hAnsi="Cambria"/>
        </w:rPr>
        <w:t>rojects,</w:t>
      </w:r>
      <w:r w:rsidR="00120E4F">
        <w:rPr>
          <w:rFonts w:ascii="Cambria" w:hAnsi="Cambria"/>
        </w:rPr>
        <w:t xml:space="preserve"> joining from 20.12.2012 to 25.12.2013</w:t>
      </w:r>
      <w:r w:rsidRPr="00A73118">
        <w:rPr>
          <w:rFonts w:ascii="Cambria" w:hAnsi="Cambria"/>
        </w:rPr>
        <w:t xml:space="preserve"> date in </w:t>
      </w:r>
      <w:r w:rsidRPr="00A73118">
        <w:rPr>
          <w:rFonts w:ascii="Cambria" w:hAnsi="Cambria"/>
          <w:b/>
        </w:rPr>
        <w:t>Quality Technician</w:t>
      </w:r>
      <w:r w:rsidRPr="00A73118">
        <w:rPr>
          <w:rFonts w:ascii="Cambria" w:hAnsi="Cambria"/>
        </w:rPr>
        <w:t>.</w:t>
      </w:r>
    </w:p>
    <w:p w:rsidR="00BF51DC" w:rsidRPr="00196D9A" w:rsidRDefault="00BF51DC" w:rsidP="00A50555">
      <w:pPr>
        <w:pStyle w:val="ListParagraph"/>
        <w:numPr>
          <w:ilvl w:val="0"/>
          <w:numId w:val="5"/>
        </w:numPr>
        <w:tabs>
          <w:tab w:val="left" w:pos="1440"/>
        </w:tabs>
        <w:spacing w:before="100" w:after="100"/>
        <w:ind w:firstLine="0"/>
        <w:rPr>
          <w:rFonts w:ascii="Cambria" w:hAnsi="Cambria"/>
          <w:color w:val="000000"/>
        </w:rPr>
      </w:pPr>
      <w:r w:rsidRPr="00A73118">
        <w:rPr>
          <w:rFonts w:ascii="Cambria" w:hAnsi="Cambria"/>
        </w:rPr>
        <w:t>Leading manufacturer of PCBA,</w:t>
      </w:r>
    </w:p>
    <w:p w:rsidR="00BF51DC" w:rsidRPr="00A73118" w:rsidRDefault="009C26F8" w:rsidP="00A50555">
      <w:pPr>
        <w:pStyle w:val="ListParagraph"/>
        <w:numPr>
          <w:ilvl w:val="0"/>
          <w:numId w:val="5"/>
        </w:numPr>
        <w:tabs>
          <w:tab w:val="left" w:pos="1440"/>
        </w:tabs>
        <w:spacing w:before="100" w:after="100"/>
        <w:ind w:firstLine="0"/>
        <w:rPr>
          <w:rFonts w:ascii="Cambria" w:hAnsi="Cambria"/>
          <w:color w:val="000000"/>
        </w:rPr>
      </w:pPr>
      <w:r>
        <w:rPr>
          <w:rFonts w:ascii="Cambria" w:hAnsi="Cambria"/>
        </w:rPr>
        <w:t>Electronic</w:t>
      </w:r>
      <w:r w:rsidR="00BF51DC">
        <w:rPr>
          <w:rFonts w:ascii="Cambria" w:hAnsi="Cambria"/>
        </w:rPr>
        <w:t xml:space="preserve"> manufacturing service company</w:t>
      </w:r>
    </w:p>
    <w:p w:rsidR="00BF51DC" w:rsidRPr="00A73118" w:rsidRDefault="00BF51DC" w:rsidP="00A50555">
      <w:pPr>
        <w:pStyle w:val="Heading6"/>
        <w:ind w:left="360"/>
        <w:rPr>
          <w:rFonts w:ascii="Cambria" w:hAnsi="Cambria" w:cs="Times New Roman"/>
          <w:sz w:val="22"/>
          <w:szCs w:val="22"/>
        </w:rPr>
      </w:pPr>
      <w:r w:rsidRPr="00A73118">
        <w:rPr>
          <w:rFonts w:ascii="Cambria" w:hAnsi="Cambria" w:cs="Times New Roman"/>
          <w:sz w:val="22"/>
          <w:szCs w:val="22"/>
        </w:rPr>
        <w:t>NATURE OF WORK</w:t>
      </w:r>
    </w:p>
    <w:p w:rsidR="00BF51DC"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Pr>
          <w:rFonts w:ascii="Cambria" w:hAnsi="Cambria" w:cs="Arial"/>
          <w:color w:val="000000"/>
          <w:lang w:val="en-IN"/>
        </w:rPr>
        <w:t xml:space="preserve">Aristos EMS PVT LTD is leading EMS Company in PCB manufacturing and successful in producing the quality products and providing the customer satisfaction.  Now the Company has 120 professional for production of home appliances, Military equipment and Medical Instruments, Automobile Instruments. </w:t>
      </w:r>
    </w:p>
    <w:p w:rsidR="001164D5" w:rsidRDefault="001164D5"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Pr>
          <w:rFonts w:ascii="Cambria" w:hAnsi="Cambria" w:cs="Arial"/>
          <w:color w:val="000000"/>
          <w:lang w:val="en-IN"/>
        </w:rPr>
        <w:t>Paste printing, Pre-reflow, Post reflow, Through hole soldering, Final inspection, Unit level inspection &amp; OBA</w:t>
      </w:r>
    </w:p>
    <w:p w:rsidR="001164D5" w:rsidRPr="00AF7420" w:rsidRDefault="001164D5"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Pr>
          <w:rFonts w:ascii="Cambria" w:hAnsi="Cambria" w:cs="Arial"/>
          <w:color w:val="000000"/>
          <w:lang w:val="en-IN"/>
        </w:rPr>
        <w:t>For inspection we are referring these documents BOM, ECN, DNM, X,Y data sheet, Special instruction, Etc.</w:t>
      </w:r>
    </w:p>
    <w:p w:rsidR="00BF51DC" w:rsidRPr="008B24A1"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sidRPr="0040413A">
        <w:rPr>
          <w:rFonts w:ascii="Cambria" w:eastAsia="Arial Unicode MS" w:hAnsi="Cambria" w:cs="Calibri"/>
          <w:color w:val="000000"/>
        </w:rPr>
        <w:t>Proficiently handled project by providing customer satisfaction with quality product.</w:t>
      </w:r>
    </w:p>
    <w:p w:rsidR="00BF51DC" w:rsidRDefault="00A50555"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Style w:val="apple-converted-space"/>
          <w:rFonts w:ascii="Cambria" w:hAnsi="Cambria" w:cs="Arial"/>
          <w:color w:val="000000"/>
          <w:lang w:val="en-IN"/>
        </w:rPr>
      </w:pPr>
      <w:r>
        <w:rPr>
          <w:rFonts w:ascii="Cambria" w:hAnsi="Cambria" w:cs="Calibri"/>
          <w:color w:val="000000"/>
        </w:rPr>
        <w:t xml:space="preserve">Responsible for customer </w:t>
      </w:r>
      <w:r w:rsidR="00F745D9">
        <w:rPr>
          <w:rFonts w:ascii="Cambria" w:hAnsi="Cambria" w:cs="Calibri"/>
          <w:color w:val="000000"/>
        </w:rPr>
        <w:t>handling</w:t>
      </w:r>
      <w:r w:rsidR="00F745D9" w:rsidRPr="0040413A">
        <w:rPr>
          <w:rFonts w:ascii="Cambria" w:hAnsi="Cambria" w:cs="Calibri"/>
          <w:color w:val="000000"/>
        </w:rPr>
        <w:t xml:space="preserve"> and</w:t>
      </w:r>
      <w:r w:rsidR="00BF51DC" w:rsidRPr="0040413A">
        <w:rPr>
          <w:rFonts w:ascii="Cambria" w:hAnsi="Cambria" w:cs="Calibri"/>
          <w:color w:val="000000"/>
        </w:rPr>
        <w:t xml:space="preserve"> providing sm</w:t>
      </w:r>
      <w:r>
        <w:rPr>
          <w:rFonts w:ascii="Cambria" w:hAnsi="Cambria" w:cs="Calibri"/>
          <w:color w:val="000000"/>
        </w:rPr>
        <w:t xml:space="preserve">art process control by priority </w:t>
      </w:r>
      <w:r w:rsidR="00BF51DC" w:rsidRPr="0040413A">
        <w:rPr>
          <w:rFonts w:ascii="Cambria" w:hAnsi="Cambria" w:cs="Calibri"/>
          <w:color w:val="000000"/>
        </w:rPr>
        <w:t>basis work</w:t>
      </w:r>
      <w:r w:rsidR="00BF51DC">
        <w:rPr>
          <w:rStyle w:val="apple-converted-space"/>
          <w:rFonts w:ascii="Cambria" w:hAnsi="Cambria" w:cs="Arial"/>
          <w:color w:val="000000"/>
          <w:lang w:val="en-IN"/>
        </w:rPr>
        <w:t>.</w:t>
      </w:r>
    </w:p>
    <w:p w:rsidR="001164D5" w:rsidRPr="00F65CAD" w:rsidRDefault="001164D5"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Pr>
          <w:rFonts w:ascii="Cambria" w:hAnsi="Cambria" w:cs="Calibri"/>
          <w:color w:val="000000"/>
        </w:rPr>
        <w:t xml:space="preserve">Hourly output &amp; yield monitoring </w:t>
      </w:r>
      <w:r w:rsidR="00CF6A4E">
        <w:rPr>
          <w:rFonts w:ascii="Cambria" w:hAnsi="Cambria" w:cs="Calibri"/>
          <w:color w:val="000000"/>
        </w:rPr>
        <w:t>o</w:t>
      </w:r>
      <w:r>
        <w:rPr>
          <w:rFonts w:ascii="Cambria" w:hAnsi="Cambria" w:cs="Calibri"/>
          <w:color w:val="000000"/>
        </w:rPr>
        <w:t>nline</w:t>
      </w:r>
      <w:r w:rsidR="00CF6A4E">
        <w:rPr>
          <w:rFonts w:ascii="Cambria" w:hAnsi="Cambria" w:cs="Calibri"/>
          <w:color w:val="000000"/>
        </w:rPr>
        <w:t>.</w:t>
      </w:r>
    </w:p>
    <w:p w:rsidR="00F65CAD" w:rsidRPr="00F65CAD" w:rsidRDefault="00F65CAD"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Pr>
          <w:rFonts w:ascii="Cambria" w:hAnsi="Cambria" w:cs="Calibri"/>
          <w:color w:val="000000"/>
        </w:rPr>
        <w:t>Daily report maintain</w:t>
      </w:r>
      <w:r w:rsidR="00973263">
        <w:rPr>
          <w:rFonts w:ascii="Cambria" w:hAnsi="Cambria" w:cs="Calibri"/>
          <w:color w:val="000000"/>
        </w:rPr>
        <w:t xml:space="preserve">ing, updating in excel &amp; sending management. </w:t>
      </w:r>
    </w:p>
    <w:p w:rsidR="00F65CAD" w:rsidRPr="008B24A1" w:rsidRDefault="00F65CAD"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Pr>
          <w:rFonts w:ascii="Cambria" w:hAnsi="Cambria" w:cs="Calibri"/>
          <w:color w:val="000000"/>
        </w:rPr>
        <w:t>NPI product below 95% yield project we are maintaining root cause, corrective action &amp; preventive action.</w:t>
      </w:r>
    </w:p>
    <w:p w:rsidR="00BF51DC" w:rsidRPr="0040413A"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sidRPr="0040413A">
        <w:rPr>
          <w:rFonts w:ascii="Cambria" w:hAnsi="Cambria"/>
        </w:rPr>
        <w:t>Implementing the kaizen to get the better production flow.</w:t>
      </w:r>
    </w:p>
    <w:p w:rsidR="00BF51DC" w:rsidRPr="0040413A"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Style w:val="apple-style-span"/>
          <w:rFonts w:ascii="Cambria" w:hAnsi="Cambria" w:cs="Arial"/>
          <w:color w:val="000000"/>
          <w:lang w:val="en-IN"/>
        </w:rPr>
      </w:pPr>
      <w:r w:rsidRPr="0040413A">
        <w:rPr>
          <w:rFonts w:ascii="Cambria" w:hAnsi="Cambria"/>
        </w:rPr>
        <w:t>Implementing the 5S process and checking for proper follow up of the process in production floor.</w:t>
      </w:r>
    </w:p>
    <w:p w:rsidR="00BF51DC" w:rsidRPr="008B24A1"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sidRPr="0040413A">
        <w:rPr>
          <w:rFonts w:ascii="Cambria" w:hAnsi="Cambria"/>
        </w:rPr>
        <w:t>Skillfully prepared the statistical Quality reports</w:t>
      </w:r>
      <w:r>
        <w:rPr>
          <w:rFonts w:ascii="Cambria" w:hAnsi="Cambria"/>
        </w:rPr>
        <w:t xml:space="preserve"> (i.e. Pareto Chart, PPM Chart,</w:t>
      </w:r>
      <w:r w:rsidR="001164D5">
        <w:rPr>
          <w:rFonts w:ascii="Cambria" w:hAnsi="Cambria"/>
        </w:rPr>
        <w:t xml:space="preserve"> DPMO chart,</w:t>
      </w:r>
      <w:r>
        <w:rPr>
          <w:rFonts w:ascii="Cambria" w:hAnsi="Cambria"/>
        </w:rPr>
        <w:t xml:space="preserve"> X Bar &amp; R Bar Chart) </w:t>
      </w:r>
      <w:r w:rsidRPr="0040413A">
        <w:rPr>
          <w:rFonts w:ascii="Cambria" w:hAnsi="Cambria"/>
        </w:rPr>
        <w:t>for understanding the defects and root cause of the defects.</w:t>
      </w:r>
    </w:p>
    <w:p w:rsidR="00BF51DC" w:rsidRPr="008B24A1"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sidRPr="0040413A">
        <w:rPr>
          <w:rFonts w:ascii="Cambria" w:hAnsi="Cambria"/>
        </w:rPr>
        <w:t>Involved in Documentation, Production and Quality Check of every project</w:t>
      </w:r>
      <w:r w:rsidRPr="0040413A">
        <w:rPr>
          <w:rFonts w:ascii="Cambria" w:hAnsi="Cambria" w:cs="Arial"/>
          <w:color w:val="000000"/>
          <w:shd w:val="clear" w:color="auto" w:fill="F5F5FF"/>
        </w:rPr>
        <w:t>.</w:t>
      </w:r>
    </w:p>
    <w:p w:rsidR="00BF51DC" w:rsidRPr="0040413A"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sidRPr="0040413A">
        <w:rPr>
          <w:rFonts w:ascii="Cambria" w:hAnsi="Cambria" w:cs="Arial"/>
          <w:color w:val="000000"/>
          <w:lang w:val="en-IN"/>
        </w:rPr>
        <w:t>Handled the Incoming quality check for every project.</w:t>
      </w:r>
    </w:p>
    <w:p w:rsidR="00BF51DC" w:rsidRPr="0040413A"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sidRPr="0040413A">
        <w:rPr>
          <w:rFonts w:ascii="Cambria" w:hAnsi="Cambria" w:cs="Arial"/>
          <w:color w:val="000000"/>
          <w:lang w:val="en-IN"/>
        </w:rPr>
        <w:t>I am proficient in producing the X-Ray Report for the critical projects.</w:t>
      </w:r>
    </w:p>
    <w:p w:rsidR="00BF51DC" w:rsidRPr="008B24A1" w:rsidRDefault="00BF51DC" w:rsidP="00BF51DC">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cs="Arial"/>
          <w:color w:val="000000"/>
          <w:lang w:val="en-IN"/>
        </w:rPr>
      </w:pPr>
      <w:r w:rsidRPr="0040413A">
        <w:rPr>
          <w:rFonts w:ascii="Cambria" w:hAnsi="Cambria" w:cs="Arial"/>
          <w:color w:val="000000"/>
          <w:lang w:val="en-IN"/>
        </w:rPr>
        <w:t>Discussing the DFM issues with customer and contributing in providing suggestion of design to avoid the problem during the production.</w:t>
      </w:r>
    </w:p>
    <w:p w:rsidR="001164D5" w:rsidRPr="00073FBE" w:rsidRDefault="00BF51DC" w:rsidP="00073FBE">
      <w:pPr>
        <w:numPr>
          <w:ilvl w:val="0"/>
          <w:numId w:val="5"/>
        </w:numPr>
        <w:tabs>
          <w:tab w:val="left" w:pos="283"/>
          <w:tab w:val="left" w:pos="1361"/>
          <w:tab w:val="left" w:pos="1701"/>
          <w:tab w:val="left" w:pos="8100"/>
        </w:tabs>
        <w:autoSpaceDE w:val="0"/>
        <w:autoSpaceDN w:val="0"/>
        <w:adjustRightInd w:val="0"/>
        <w:spacing w:after="0" w:line="240" w:lineRule="auto"/>
        <w:jc w:val="both"/>
        <w:rPr>
          <w:rFonts w:ascii="Cambria" w:hAnsi="Cambria"/>
        </w:rPr>
      </w:pPr>
      <w:r w:rsidRPr="0040413A">
        <w:rPr>
          <w:rFonts w:ascii="Cambria" w:hAnsi="Cambria" w:cs="Calibri"/>
          <w:color w:val="000000"/>
        </w:rPr>
        <w:t>Handled the</w:t>
      </w:r>
      <w:r w:rsidRPr="0040413A">
        <w:rPr>
          <w:rFonts w:ascii="Cambria" w:hAnsi="Cambria"/>
        </w:rPr>
        <w:t xml:space="preserve"> Troubleshooting of various production problems like continuously coming short at same position.</w:t>
      </w:r>
    </w:p>
    <w:p w:rsidR="00BF51DC" w:rsidRPr="00A73118" w:rsidRDefault="00BF51DC" w:rsidP="00BF51DC">
      <w:pPr>
        <w:numPr>
          <w:ilvl w:val="0"/>
          <w:numId w:val="5"/>
        </w:numPr>
        <w:spacing w:after="0" w:line="240" w:lineRule="auto"/>
        <w:rPr>
          <w:rFonts w:ascii="Cambria" w:hAnsi="Cambria"/>
          <w:bCs/>
        </w:rPr>
      </w:pPr>
      <w:r w:rsidRPr="0040413A">
        <w:rPr>
          <w:rFonts w:ascii="Cambria" w:hAnsi="Cambria" w:cs="Calibri"/>
          <w:color w:val="000000"/>
        </w:rPr>
        <w:t xml:space="preserve">Skillfully </w:t>
      </w:r>
      <w:r w:rsidRPr="0040413A">
        <w:rPr>
          <w:rFonts w:ascii="Cambria" w:hAnsi="Cambria"/>
        </w:rPr>
        <w:t>provided the support to the entire infrastructure</w:t>
      </w:r>
      <w:r w:rsidRPr="00A73118">
        <w:rPr>
          <w:rFonts w:ascii="Cambria" w:hAnsi="Cambria"/>
          <w:bCs/>
        </w:rPr>
        <w:t>.</w:t>
      </w:r>
    </w:p>
    <w:p w:rsidR="00BF51DC" w:rsidRPr="00A73118" w:rsidRDefault="00BF51DC" w:rsidP="00A50555">
      <w:pPr>
        <w:spacing w:after="0"/>
        <w:ind w:left="360"/>
        <w:rPr>
          <w:rFonts w:ascii="Cambria" w:hAnsi="Cambria"/>
        </w:rPr>
      </w:pPr>
      <w:r w:rsidRPr="00A73118">
        <w:rPr>
          <w:rFonts w:ascii="Cambria" w:hAnsi="Cambria"/>
          <w:u w:val="single"/>
        </w:rPr>
        <w:t>My strength</w:t>
      </w:r>
    </w:p>
    <w:p w:rsidR="00BF51DC" w:rsidRPr="00A73118" w:rsidRDefault="00BF51DC" w:rsidP="00A50555">
      <w:pPr>
        <w:pStyle w:val="ListParagraph"/>
        <w:numPr>
          <w:ilvl w:val="0"/>
          <w:numId w:val="5"/>
        </w:numPr>
        <w:spacing w:after="0"/>
        <w:rPr>
          <w:rFonts w:ascii="Cambria" w:hAnsi="Cambria"/>
          <w:b/>
        </w:rPr>
      </w:pPr>
      <w:r w:rsidRPr="00A73118">
        <w:rPr>
          <w:rFonts w:ascii="Cambria" w:hAnsi="Cambria"/>
        </w:rPr>
        <w:t>Ready to learn, Cheerfulness.</w:t>
      </w:r>
    </w:p>
    <w:p w:rsidR="00BF51DC" w:rsidRPr="00A73118" w:rsidRDefault="00BF51DC" w:rsidP="00A50555">
      <w:pPr>
        <w:pStyle w:val="ListParagraph"/>
        <w:numPr>
          <w:ilvl w:val="0"/>
          <w:numId w:val="5"/>
        </w:numPr>
        <w:spacing w:after="0"/>
        <w:rPr>
          <w:rFonts w:ascii="Cambria" w:hAnsi="Cambria"/>
        </w:rPr>
      </w:pPr>
      <w:r w:rsidRPr="00A73118">
        <w:rPr>
          <w:rFonts w:ascii="Cambria" w:hAnsi="Cambria"/>
        </w:rPr>
        <w:t xml:space="preserve">Accepting the challenge and meeting the objective.  </w:t>
      </w:r>
    </w:p>
    <w:p w:rsidR="00BF51DC" w:rsidRPr="00A73118" w:rsidRDefault="00BF51DC" w:rsidP="00A50555">
      <w:pPr>
        <w:pStyle w:val="ListParagraph"/>
        <w:numPr>
          <w:ilvl w:val="0"/>
          <w:numId w:val="5"/>
        </w:numPr>
        <w:spacing w:after="0"/>
        <w:rPr>
          <w:rFonts w:ascii="Cambria" w:hAnsi="Cambria"/>
        </w:rPr>
      </w:pPr>
      <w:r w:rsidRPr="00A73118">
        <w:rPr>
          <w:rFonts w:ascii="Cambria" w:hAnsi="Cambria"/>
        </w:rPr>
        <w:t xml:space="preserve">Improvisation of available resources. </w:t>
      </w:r>
    </w:p>
    <w:p w:rsidR="00BF51DC" w:rsidRPr="00616B34" w:rsidRDefault="00BF51DC" w:rsidP="00A50555">
      <w:pPr>
        <w:pStyle w:val="ListParagraph"/>
        <w:numPr>
          <w:ilvl w:val="0"/>
          <w:numId w:val="5"/>
        </w:numPr>
        <w:spacing w:after="0"/>
        <w:rPr>
          <w:rFonts w:ascii="Cambria" w:hAnsi="Cambria" w:cs="Arial"/>
        </w:rPr>
      </w:pPr>
      <w:r w:rsidRPr="00A73118">
        <w:rPr>
          <w:rFonts w:ascii="Cambria" w:hAnsi="Cambria"/>
          <w:color w:val="222222"/>
          <w:shd w:val="clear" w:color="auto" w:fill="FFFFFF"/>
        </w:rPr>
        <w:t>Able to manage time and priorities effectively and efficiently, keep confidential information secure,</w:t>
      </w:r>
    </w:p>
    <w:p w:rsidR="00616B34" w:rsidRPr="00120E4F" w:rsidRDefault="00616B34" w:rsidP="00616B34">
      <w:pPr>
        <w:pStyle w:val="ListParagraph"/>
        <w:spacing w:after="0"/>
        <w:rPr>
          <w:rFonts w:ascii="Cambria" w:hAnsi="Cambria" w:cs="Arial"/>
        </w:rPr>
      </w:pPr>
    </w:p>
    <w:p w:rsidR="00120E4F" w:rsidRPr="00120E4F" w:rsidRDefault="00120E4F" w:rsidP="00120E4F">
      <w:pPr>
        <w:pStyle w:val="Heading6"/>
      </w:pPr>
      <w:r w:rsidRPr="00010A39">
        <w:rPr>
          <w:sz w:val="24"/>
          <w:szCs w:val="24"/>
        </w:rPr>
        <w:t>Work Experience</w:t>
      </w:r>
    </w:p>
    <w:p w:rsidR="00966DD2" w:rsidRPr="00966DD2" w:rsidRDefault="00740719" w:rsidP="00966DD2">
      <w:pPr>
        <w:spacing w:after="0"/>
        <w:rPr>
          <w:rFonts w:ascii="Cambria" w:hAnsi="Cambria"/>
        </w:rPr>
      </w:pPr>
      <w:r>
        <w:rPr>
          <w:rFonts w:ascii="Cambria" w:hAnsi="Cambria"/>
          <w:b/>
        </w:rPr>
        <w:t>Cir-Q-Tech Tako Technology</w:t>
      </w:r>
      <w:r w:rsidR="00966DD2" w:rsidRPr="00966DD2">
        <w:rPr>
          <w:rFonts w:ascii="Cambria" w:hAnsi="Cambria"/>
          <w:b/>
        </w:rPr>
        <w:t xml:space="preserve"> PVT Ltd</w:t>
      </w:r>
      <w:r w:rsidR="00966DD2" w:rsidRPr="00966DD2">
        <w:rPr>
          <w:rFonts w:ascii="Cambria" w:hAnsi="Cambria"/>
        </w:rPr>
        <w:t xml:space="preserve"> is </w:t>
      </w:r>
      <w:r w:rsidR="002F1494">
        <w:rPr>
          <w:rFonts w:ascii="Cambria" w:hAnsi="Cambria"/>
        </w:rPr>
        <w:t xml:space="preserve">providing complete ESD control solutions to customers all over India </w:t>
      </w:r>
      <w:r w:rsidR="00966DD2" w:rsidRPr="00966DD2">
        <w:rPr>
          <w:rFonts w:ascii="Cambria" w:hAnsi="Cambria"/>
        </w:rPr>
        <w:t xml:space="preserve">joining from </w:t>
      </w:r>
      <w:r w:rsidR="002F1494">
        <w:rPr>
          <w:rFonts w:ascii="Cambria" w:hAnsi="Cambria"/>
        </w:rPr>
        <w:t>27.12.2013</w:t>
      </w:r>
      <w:r w:rsidR="005919B1">
        <w:rPr>
          <w:rFonts w:ascii="Cambria" w:hAnsi="Cambria"/>
        </w:rPr>
        <w:t xml:space="preserve"> to 08.04.2014</w:t>
      </w:r>
      <w:r w:rsidR="00966DD2" w:rsidRPr="00966DD2">
        <w:rPr>
          <w:rFonts w:ascii="Cambria" w:hAnsi="Cambria"/>
        </w:rPr>
        <w:t xml:space="preserve"> date in </w:t>
      </w:r>
      <w:r w:rsidR="00966DD2" w:rsidRPr="00966DD2">
        <w:rPr>
          <w:rFonts w:ascii="Cambria" w:hAnsi="Cambria"/>
          <w:b/>
        </w:rPr>
        <w:t>Q</w:t>
      </w:r>
      <w:r w:rsidR="00B61E9B">
        <w:rPr>
          <w:rFonts w:ascii="Cambria" w:hAnsi="Cambria"/>
          <w:b/>
        </w:rPr>
        <w:t>C Assistant</w:t>
      </w:r>
      <w:r w:rsidR="00966DD2" w:rsidRPr="00966DD2">
        <w:rPr>
          <w:rFonts w:ascii="Cambria" w:hAnsi="Cambria"/>
        </w:rPr>
        <w:t>.</w:t>
      </w:r>
    </w:p>
    <w:p w:rsidR="00120E4F" w:rsidRDefault="00120E4F" w:rsidP="00120E4F">
      <w:pPr>
        <w:pStyle w:val="ListParagraph"/>
        <w:numPr>
          <w:ilvl w:val="0"/>
          <w:numId w:val="5"/>
        </w:numPr>
        <w:spacing w:after="0"/>
        <w:rPr>
          <w:rFonts w:ascii="Cambria" w:hAnsi="Cambria"/>
        </w:rPr>
      </w:pPr>
      <w:r>
        <w:rPr>
          <w:rFonts w:ascii="Cambria" w:hAnsi="Cambria"/>
        </w:rPr>
        <w:t>ESD certification at customer place – ESD floor, Workstations &amp; chairs.</w:t>
      </w:r>
    </w:p>
    <w:p w:rsidR="00966DD2" w:rsidRDefault="00966DD2" w:rsidP="00120E4F">
      <w:pPr>
        <w:pStyle w:val="ListParagraph"/>
        <w:numPr>
          <w:ilvl w:val="0"/>
          <w:numId w:val="5"/>
        </w:numPr>
        <w:spacing w:after="0"/>
        <w:rPr>
          <w:rFonts w:ascii="Cambria" w:hAnsi="Cambria"/>
        </w:rPr>
      </w:pPr>
      <w:r>
        <w:rPr>
          <w:rFonts w:ascii="Cambria" w:hAnsi="Cambria"/>
        </w:rPr>
        <w:t>Onsite inspection after assembly of workstations &amp; attending snag list if any.</w:t>
      </w:r>
    </w:p>
    <w:p w:rsidR="00966DD2" w:rsidRDefault="00966DD2" w:rsidP="00120E4F">
      <w:pPr>
        <w:pStyle w:val="ListParagraph"/>
        <w:numPr>
          <w:ilvl w:val="0"/>
          <w:numId w:val="5"/>
        </w:numPr>
        <w:spacing w:after="0"/>
        <w:rPr>
          <w:rFonts w:ascii="Cambria" w:hAnsi="Cambria"/>
        </w:rPr>
      </w:pPr>
      <w:r>
        <w:rPr>
          <w:rFonts w:ascii="Cambria" w:hAnsi="Cambria"/>
        </w:rPr>
        <w:t>Pre-dispatch inspection at supplier place.</w:t>
      </w:r>
    </w:p>
    <w:p w:rsidR="00966DD2" w:rsidRDefault="00966DD2" w:rsidP="00120E4F">
      <w:pPr>
        <w:pStyle w:val="ListParagraph"/>
        <w:numPr>
          <w:ilvl w:val="0"/>
          <w:numId w:val="5"/>
        </w:numPr>
        <w:spacing w:after="0"/>
        <w:rPr>
          <w:rFonts w:ascii="Cambria" w:hAnsi="Cambria"/>
        </w:rPr>
      </w:pPr>
      <w:r>
        <w:rPr>
          <w:rFonts w:ascii="Cambria" w:hAnsi="Cambria"/>
        </w:rPr>
        <w:t>Attending customer complaints.</w:t>
      </w:r>
    </w:p>
    <w:p w:rsidR="00966DD2" w:rsidRDefault="00966DD2" w:rsidP="00120E4F">
      <w:pPr>
        <w:pStyle w:val="ListParagraph"/>
        <w:numPr>
          <w:ilvl w:val="0"/>
          <w:numId w:val="5"/>
        </w:numPr>
        <w:spacing w:after="0"/>
        <w:rPr>
          <w:rFonts w:ascii="Cambria" w:hAnsi="Cambria"/>
        </w:rPr>
      </w:pPr>
      <w:r>
        <w:rPr>
          <w:rFonts w:ascii="Cambria" w:hAnsi="Cambria"/>
        </w:rPr>
        <w:t>In-house fabrication inspection.</w:t>
      </w:r>
    </w:p>
    <w:p w:rsidR="00120E4F" w:rsidRPr="00A73118" w:rsidRDefault="00966DD2" w:rsidP="00120E4F">
      <w:pPr>
        <w:pStyle w:val="ListParagraph"/>
        <w:numPr>
          <w:ilvl w:val="0"/>
          <w:numId w:val="5"/>
        </w:numPr>
        <w:spacing w:after="0"/>
        <w:rPr>
          <w:rFonts w:ascii="Cambria" w:hAnsi="Cambria"/>
        </w:rPr>
      </w:pPr>
      <w:r>
        <w:rPr>
          <w:rFonts w:ascii="Cambria" w:hAnsi="Cambria"/>
        </w:rPr>
        <w:t xml:space="preserve"> Incoming, in process &amp; out going materials inspection at factory.</w:t>
      </w:r>
    </w:p>
    <w:p w:rsidR="00120E4F" w:rsidRDefault="00120E4F" w:rsidP="00120E4F">
      <w:pPr>
        <w:spacing w:after="0"/>
        <w:rPr>
          <w:rFonts w:ascii="Cambria" w:hAnsi="Cambria" w:cs="Arial"/>
        </w:rPr>
      </w:pPr>
    </w:p>
    <w:p w:rsidR="00616B34" w:rsidRDefault="00616B34" w:rsidP="00120E4F">
      <w:pPr>
        <w:spacing w:after="0"/>
        <w:rPr>
          <w:rFonts w:ascii="Cambria" w:hAnsi="Cambria" w:cs="Arial"/>
        </w:rPr>
      </w:pPr>
    </w:p>
    <w:p w:rsidR="00616B34" w:rsidRDefault="00616B34" w:rsidP="00120E4F">
      <w:pPr>
        <w:spacing w:after="0"/>
        <w:rPr>
          <w:rFonts w:ascii="Cambria" w:hAnsi="Cambria" w:cs="Arial"/>
        </w:rPr>
      </w:pPr>
    </w:p>
    <w:p w:rsidR="00616B34" w:rsidRDefault="00616B34" w:rsidP="00120E4F">
      <w:pPr>
        <w:spacing w:after="0"/>
        <w:rPr>
          <w:rFonts w:ascii="Cambria" w:hAnsi="Cambria" w:cs="Arial"/>
        </w:rPr>
      </w:pPr>
    </w:p>
    <w:p w:rsidR="00616B34" w:rsidRDefault="00616B34" w:rsidP="00120E4F">
      <w:pPr>
        <w:spacing w:after="0"/>
        <w:rPr>
          <w:rFonts w:ascii="Cambria" w:hAnsi="Cambria" w:cs="Arial"/>
        </w:rPr>
      </w:pPr>
    </w:p>
    <w:p w:rsidR="00120E4F" w:rsidRDefault="00B61E9B" w:rsidP="00B61E9B">
      <w:pPr>
        <w:pStyle w:val="Heading6"/>
      </w:pPr>
      <w:r w:rsidRPr="00A73118">
        <w:rPr>
          <w:rFonts w:ascii="Cambria" w:hAnsi="Cambria" w:cs="Times New Roman"/>
          <w:sz w:val="22"/>
          <w:szCs w:val="22"/>
        </w:rPr>
        <w:t>Presentaly working company</w:t>
      </w:r>
    </w:p>
    <w:p w:rsidR="00120E4F" w:rsidRDefault="00B61E9B" w:rsidP="00120E4F">
      <w:pPr>
        <w:spacing w:after="0"/>
        <w:rPr>
          <w:rFonts w:ascii="Cambria" w:hAnsi="Cambria"/>
        </w:rPr>
      </w:pPr>
      <w:r>
        <w:rPr>
          <w:rFonts w:ascii="Cambria" w:hAnsi="Cambria"/>
          <w:b/>
        </w:rPr>
        <w:t>Stove Kraft Pvt</w:t>
      </w:r>
      <w:r w:rsidRPr="00A73118">
        <w:rPr>
          <w:rFonts w:ascii="Cambria" w:hAnsi="Cambria"/>
          <w:b/>
        </w:rPr>
        <w:t xml:space="preserve"> Lt</w:t>
      </w:r>
      <w:r>
        <w:rPr>
          <w:rFonts w:ascii="Cambria" w:hAnsi="Cambria"/>
          <w:b/>
        </w:rPr>
        <w:t>d</w:t>
      </w:r>
      <w:r w:rsidRPr="00A73118">
        <w:rPr>
          <w:rFonts w:ascii="Cambria" w:hAnsi="Cambria"/>
        </w:rPr>
        <w:t xml:space="preserve"> is one of  the </w:t>
      </w:r>
      <w:r w:rsidR="00817E9B">
        <w:rPr>
          <w:rFonts w:ascii="Cambria" w:hAnsi="Cambria"/>
        </w:rPr>
        <w:t xml:space="preserve">largest private limited company in the Indian kitchen appliances industry </w:t>
      </w:r>
      <w:r w:rsidRPr="00A73118">
        <w:rPr>
          <w:rFonts w:ascii="Cambria" w:hAnsi="Cambria"/>
        </w:rPr>
        <w:t xml:space="preserve">&amp; Leading manufacturer </w:t>
      </w:r>
      <w:r w:rsidR="003F1719">
        <w:rPr>
          <w:rFonts w:ascii="Cambria" w:hAnsi="Cambria"/>
        </w:rPr>
        <w:t>Pressure cookers, Nonstick cookware, Gas and induction cook tops, Mixer grinder</w:t>
      </w:r>
      <w:r w:rsidRPr="00A73118">
        <w:rPr>
          <w:rFonts w:ascii="Cambria" w:hAnsi="Cambria"/>
        </w:rPr>
        <w:t>,</w:t>
      </w:r>
      <w:r>
        <w:rPr>
          <w:rFonts w:ascii="Cambria" w:hAnsi="Cambria"/>
        </w:rPr>
        <w:t xml:space="preserve"> joining from </w:t>
      </w:r>
      <w:r w:rsidR="003F1719">
        <w:rPr>
          <w:rFonts w:ascii="Cambria" w:hAnsi="Cambria"/>
        </w:rPr>
        <w:t>11.04.2014 to till date as a</w:t>
      </w:r>
      <w:r w:rsidRPr="00A73118">
        <w:rPr>
          <w:rFonts w:ascii="Cambria" w:hAnsi="Cambria"/>
        </w:rPr>
        <w:t xml:space="preserve"> </w:t>
      </w:r>
      <w:r w:rsidR="003F1719">
        <w:rPr>
          <w:rFonts w:ascii="Cambria" w:hAnsi="Cambria"/>
          <w:b/>
        </w:rPr>
        <w:t>QA Engineer</w:t>
      </w:r>
      <w:r w:rsidRPr="00A73118">
        <w:rPr>
          <w:rFonts w:ascii="Cambria" w:hAnsi="Cambria"/>
        </w:rPr>
        <w:t>.</w:t>
      </w:r>
    </w:p>
    <w:p w:rsidR="00D67810" w:rsidRDefault="00D67810" w:rsidP="00120E4F">
      <w:pPr>
        <w:spacing w:after="0"/>
        <w:rPr>
          <w:rFonts w:ascii="Cambria" w:hAnsi="Cambria"/>
        </w:rPr>
      </w:pPr>
    </w:p>
    <w:p w:rsidR="00D67810" w:rsidRPr="00D67810" w:rsidRDefault="00474180" w:rsidP="00D67810">
      <w:pPr>
        <w:pStyle w:val="ListParagraph"/>
        <w:spacing w:after="0"/>
        <w:rPr>
          <w:rFonts w:ascii="Cambria" w:hAnsi="Cambria"/>
          <w:b/>
          <w:sz w:val="24"/>
          <w:u w:val="single"/>
        </w:rPr>
      </w:pPr>
      <w:r w:rsidRPr="00474180">
        <w:rPr>
          <w:rFonts w:ascii="Cambria" w:hAnsi="Cambria"/>
          <w:b/>
          <w:sz w:val="24"/>
          <w:u w:val="single"/>
        </w:rPr>
        <w:t>Key job responsibilities</w:t>
      </w:r>
    </w:p>
    <w:p w:rsidR="004A7402" w:rsidRPr="002727D2" w:rsidRDefault="004A7402" w:rsidP="004A7402">
      <w:pPr>
        <w:numPr>
          <w:ilvl w:val="0"/>
          <w:numId w:val="7"/>
        </w:numPr>
        <w:spacing w:after="0" w:line="240" w:lineRule="auto"/>
        <w:jc w:val="both"/>
        <w:rPr>
          <w:rFonts w:ascii="Eras Medium ITC" w:hAnsi="Eras Medium ITC"/>
          <w:sz w:val="18"/>
          <w:szCs w:val="18"/>
        </w:rPr>
      </w:pPr>
      <w:r w:rsidRPr="00EE03D1">
        <w:rPr>
          <w:rFonts w:ascii="Eras Medium ITC" w:hAnsi="Eras Medium ITC"/>
          <w:sz w:val="18"/>
          <w:szCs w:val="18"/>
        </w:rPr>
        <w:t>Maintaining Quality System Documents ISO 9001: 2008 and Internal Quality system documents.</w:t>
      </w:r>
    </w:p>
    <w:p w:rsidR="004A7402" w:rsidRDefault="004A7402" w:rsidP="004A7402">
      <w:pPr>
        <w:numPr>
          <w:ilvl w:val="0"/>
          <w:numId w:val="7"/>
        </w:numPr>
        <w:spacing w:after="0" w:line="360" w:lineRule="auto"/>
        <w:rPr>
          <w:rFonts w:ascii="Eras Medium ITC" w:hAnsi="Eras Medium ITC"/>
          <w:bCs/>
          <w:sz w:val="18"/>
          <w:szCs w:val="18"/>
          <w:lang w:val="en-GB"/>
        </w:rPr>
      </w:pPr>
      <w:r w:rsidRPr="00EE03D1">
        <w:rPr>
          <w:rFonts w:ascii="Eras Medium ITC" w:hAnsi="Eras Medium ITC"/>
          <w:bCs/>
          <w:sz w:val="18"/>
          <w:szCs w:val="18"/>
        </w:rPr>
        <w:t>Performing In process/Final inspection.</w:t>
      </w:r>
    </w:p>
    <w:p w:rsidR="004A7402" w:rsidRPr="00CD59D2" w:rsidRDefault="004A7402" w:rsidP="004A7402">
      <w:pPr>
        <w:numPr>
          <w:ilvl w:val="0"/>
          <w:numId w:val="7"/>
        </w:numPr>
        <w:spacing w:after="0" w:line="360" w:lineRule="auto"/>
        <w:rPr>
          <w:rFonts w:ascii="Eras Medium ITC" w:hAnsi="Eras Medium ITC"/>
          <w:bCs/>
          <w:sz w:val="18"/>
          <w:szCs w:val="18"/>
          <w:lang w:val="en-GB"/>
        </w:rPr>
      </w:pPr>
      <w:r w:rsidRPr="00CD59D2">
        <w:rPr>
          <w:rFonts w:ascii="Eras Medium ITC" w:hAnsi="Eras Medium ITC"/>
          <w:sz w:val="18"/>
          <w:szCs w:val="18"/>
        </w:rPr>
        <w:t>Incoming Raw material Inspection such as visual, dimensional, and quantity checks.</w:t>
      </w:r>
    </w:p>
    <w:p w:rsidR="004A7402" w:rsidRPr="00564E08" w:rsidRDefault="004A7402" w:rsidP="004A7402">
      <w:pPr>
        <w:numPr>
          <w:ilvl w:val="0"/>
          <w:numId w:val="7"/>
        </w:numPr>
        <w:spacing w:after="0" w:line="360" w:lineRule="auto"/>
        <w:rPr>
          <w:rFonts w:ascii="Eras Medium ITC" w:hAnsi="Eras Medium ITC"/>
          <w:bCs/>
          <w:sz w:val="18"/>
          <w:szCs w:val="18"/>
          <w:lang w:val="en-GB"/>
        </w:rPr>
      </w:pPr>
      <w:r w:rsidRPr="00EE03D1">
        <w:rPr>
          <w:rFonts w:ascii="Eras Medium ITC" w:hAnsi="Eras Medium ITC"/>
          <w:bCs/>
          <w:sz w:val="18"/>
          <w:szCs w:val="18"/>
        </w:rPr>
        <w:t>Handling customer inspection of finished products, performing inspection at vendors and supplier places.</w:t>
      </w:r>
    </w:p>
    <w:p w:rsidR="004A7402" w:rsidRPr="00EE03D1" w:rsidRDefault="004A7402" w:rsidP="004A7402">
      <w:pPr>
        <w:numPr>
          <w:ilvl w:val="0"/>
          <w:numId w:val="7"/>
        </w:numPr>
        <w:spacing w:after="0" w:line="360" w:lineRule="auto"/>
        <w:rPr>
          <w:rFonts w:ascii="Eras Medium ITC" w:hAnsi="Eras Medium ITC"/>
          <w:bCs/>
          <w:sz w:val="18"/>
          <w:szCs w:val="18"/>
          <w:lang w:val="en-GB"/>
        </w:rPr>
      </w:pPr>
      <w:r>
        <w:rPr>
          <w:rFonts w:ascii="Eras Medium ITC" w:hAnsi="Eras Medium ITC"/>
          <w:bCs/>
          <w:sz w:val="18"/>
          <w:szCs w:val="18"/>
        </w:rPr>
        <w:t>Testing Quality Checking of home appliances like Mixie, Cooker, Non stick &amp; LPG items.</w:t>
      </w:r>
    </w:p>
    <w:p w:rsidR="004A7402" w:rsidRPr="00EE03D1" w:rsidRDefault="004A7402" w:rsidP="004A7402">
      <w:pPr>
        <w:numPr>
          <w:ilvl w:val="0"/>
          <w:numId w:val="7"/>
        </w:numPr>
        <w:spacing w:after="0" w:line="360" w:lineRule="auto"/>
        <w:rPr>
          <w:rFonts w:ascii="Eras Medium ITC" w:hAnsi="Eras Medium ITC"/>
          <w:bCs/>
          <w:sz w:val="18"/>
          <w:szCs w:val="18"/>
          <w:lang w:val="en-GB"/>
        </w:rPr>
      </w:pPr>
      <w:r w:rsidRPr="00EE03D1">
        <w:rPr>
          <w:rFonts w:ascii="Eras Medium ITC" w:hAnsi="Eras Medium ITC"/>
          <w:bCs/>
          <w:sz w:val="18"/>
          <w:szCs w:val="18"/>
        </w:rPr>
        <w:t>Preparation and establishing of SOP at every stage of process.</w:t>
      </w:r>
    </w:p>
    <w:p w:rsidR="004A7402" w:rsidRPr="00EE03D1" w:rsidRDefault="004A7402" w:rsidP="004A7402">
      <w:pPr>
        <w:numPr>
          <w:ilvl w:val="0"/>
          <w:numId w:val="7"/>
        </w:numPr>
        <w:spacing w:after="0" w:line="360" w:lineRule="auto"/>
        <w:rPr>
          <w:rFonts w:ascii="Eras Medium ITC" w:hAnsi="Eras Medium ITC"/>
          <w:bCs/>
          <w:sz w:val="18"/>
          <w:szCs w:val="18"/>
          <w:lang w:val="en-GB"/>
        </w:rPr>
      </w:pPr>
      <w:r w:rsidRPr="00EE03D1">
        <w:rPr>
          <w:rFonts w:ascii="Eras Medium ITC" w:hAnsi="Eras Medium ITC"/>
          <w:bCs/>
          <w:sz w:val="18"/>
          <w:szCs w:val="18"/>
        </w:rPr>
        <w:t>Providing training to the workers as per standard SOP.</w:t>
      </w:r>
    </w:p>
    <w:p w:rsidR="004A7402" w:rsidRPr="00EE03D1" w:rsidRDefault="004A7402" w:rsidP="004A7402">
      <w:pPr>
        <w:numPr>
          <w:ilvl w:val="0"/>
          <w:numId w:val="7"/>
        </w:numPr>
        <w:spacing w:after="0" w:line="360" w:lineRule="auto"/>
        <w:rPr>
          <w:rFonts w:ascii="Eras Medium ITC" w:hAnsi="Eras Medium ITC"/>
          <w:bCs/>
          <w:sz w:val="18"/>
          <w:szCs w:val="18"/>
          <w:lang w:val="en-GB"/>
        </w:rPr>
      </w:pPr>
      <w:r w:rsidRPr="00EE03D1">
        <w:rPr>
          <w:rFonts w:ascii="Eras Medium ITC" w:hAnsi="Eras Medium ITC"/>
          <w:bCs/>
          <w:sz w:val="18"/>
          <w:szCs w:val="18"/>
        </w:rPr>
        <w:t>Creating safety awareness in the shop floor.</w:t>
      </w:r>
    </w:p>
    <w:p w:rsidR="004A7402" w:rsidRPr="00EE03D1" w:rsidRDefault="004A7402" w:rsidP="004A7402">
      <w:pPr>
        <w:numPr>
          <w:ilvl w:val="0"/>
          <w:numId w:val="7"/>
        </w:numPr>
        <w:spacing w:after="0" w:line="360" w:lineRule="auto"/>
        <w:rPr>
          <w:rFonts w:ascii="Eras Medium ITC" w:hAnsi="Eras Medium ITC"/>
          <w:bCs/>
          <w:sz w:val="18"/>
          <w:szCs w:val="18"/>
          <w:lang w:val="en-GB"/>
        </w:rPr>
      </w:pPr>
      <w:r w:rsidRPr="00EE03D1">
        <w:rPr>
          <w:rFonts w:ascii="Eras Medium ITC" w:hAnsi="Eras Medium ITC"/>
          <w:bCs/>
          <w:sz w:val="18"/>
          <w:szCs w:val="18"/>
        </w:rPr>
        <w:t>Good know</w:t>
      </w:r>
      <w:r w:rsidR="00554E74">
        <w:rPr>
          <w:rFonts w:ascii="Eras Medium ITC" w:hAnsi="Eras Medium ITC"/>
          <w:bCs/>
          <w:sz w:val="18"/>
          <w:szCs w:val="18"/>
        </w:rPr>
        <w:t>ledge about ISO standardization</w:t>
      </w:r>
      <w:r w:rsidRPr="00EE03D1">
        <w:rPr>
          <w:rFonts w:ascii="Eras Medium ITC" w:hAnsi="Eras Medium ITC"/>
          <w:sz w:val="18"/>
          <w:szCs w:val="18"/>
        </w:rPr>
        <w:t xml:space="preserve"> CAPA, </w:t>
      </w:r>
      <w:r w:rsidR="00554E74">
        <w:rPr>
          <w:rFonts w:ascii="Eras Medium ITC" w:hAnsi="Eras Medium ITC"/>
          <w:sz w:val="18"/>
          <w:szCs w:val="18"/>
        </w:rPr>
        <w:t>7QC TOOLS, 5S, KAIZEN, TQM</w:t>
      </w:r>
      <w:r w:rsidRPr="00EE03D1">
        <w:rPr>
          <w:rFonts w:ascii="Eras Medium ITC" w:hAnsi="Eras Medium ITC"/>
          <w:sz w:val="18"/>
          <w:szCs w:val="18"/>
        </w:rPr>
        <w:t>.</w:t>
      </w:r>
    </w:p>
    <w:p w:rsidR="004A7402" w:rsidRPr="00EE03D1" w:rsidRDefault="004A7402" w:rsidP="004A7402">
      <w:pPr>
        <w:numPr>
          <w:ilvl w:val="0"/>
          <w:numId w:val="7"/>
        </w:numPr>
        <w:spacing w:after="0" w:line="360" w:lineRule="auto"/>
        <w:rPr>
          <w:rFonts w:ascii="Eras Medium ITC" w:hAnsi="Eras Medium ITC"/>
          <w:bCs/>
          <w:sz w:val="18"/>
          <w:szCs w:val="18"/>
          <w:lang w:val="en-GB"/>
        </w:rPr>
      </w:pPr>
      <w:r w:rsidRPr="00EE03D1">
        <w:rPr>
          <w:rFonts w:ascii="Eras Medium ITC" w:hAnsi="Eras Medium ITC"/>
          <w:bCs/>
          <w:sz w:val="18"/>
          <w:szCs w:val="18"/>
        </w:rPr>
        <w:t>Measuring the performance of the workers, by constant observation.</w:t>
      </w:r>
    </w:p>
    <w:p w:rsidR="004A7402" w:rsidRDefault="004A7402" w:rsidP="004A7402">
      <w:pPr>
        <w:numPr>
          <w:ilvl w:val="0"/>
          <w:numId w:val="7"/>
        </w:numPr>
        <w:spacing w:after="0" w:line="360" w:lineRule="auto"/>
        <w:rPr>
          <w:rFonts w:ascii="Eras Medium ITC" w:hAnsi="Eras Medium ITC"/>
          <w:bCs/>
          <w:sz w:val="18"/>
          <w:szCs w:val="18"/>
          <w:lang w:val="en-GB"/>
        </w:rPr>
      </w:pPr>
      <w:r w:rsidRPr="00EE03D1">
        <w:rPr>
          <w:rFonts w:ascii="Eras Medium ITC" w:hAnsi="Eras Medium ITC" w:cs="Arial"/>
          <w:bCs/>
          <w:sz w:val="18"/>
          <w:szCs w:val="18"/>
        </w:rPr>
        <w:t xml:space="preserve">Supplier quality </w:t>
      </w:r>
      <w:r>
        <w:rPr>
          <w:rFonts w:ascii="Eras Medium ITC" w:hAnsi="Eras Medium ITC" w:cs="Arial"/>
          <w:bCs/>
          <w:sz w:val="18"/>
          <w:szCs w:val="18"/>
        </w:rPr>
        <w:t>assurance.</w:t>
      </w:r>
    </w:p>
    <w:p w:rsidR="004A7402" w:rsidRPr="00472F0F" w:rsidRDefault="004A7402" w:rsidP="004A7402">
      <w:pPr>
        <w:numPr>
          <w:ilvl w:val="0"/>
          <w:numId w:val="7"/>
        </w:numPr>
        <w:spacing w:after="0" w:line="360" w:lineRule="auto"/>
        <w:rPr>
          <w:rFonts w:ascii="Eras Medium ITC" w:hAnsi="Eras Medium ITC"/>
          <w:bCs/>
          <w:sz w:val="18"/>
          <w:szCs w:val="18"/>
          <w:lang w:val="en-GB"/>
        </w:rPr>
      </w:pPr>
      <w:r w:rsidRPr="00CD59D2">
        <w:rPr>
          <w:rFonts w:ascii="Eras Medium ITC" w:hAnsi="Eras Medium ITC" w:cs="Arial"/>
          <w:sz w:val="18"/>
          <w:szCs w:val="18"/>
        </w:rPr>
        <w:t>Packaging development which includes artwork creation.</w:t>
      </w:r>
    </w:p>
    <w:p w:rsidR="004A7402" w:rsidRPr="00472F0F" w:rsidRDefault="004A7402" w:rsidP="004A7402">
      <w:pPr>
        <w:numPr>
          <w:ilvl w:val="0"/>
          <w:numId w:val="7"/>
        </w:numPr>
        <w:spacing w:after="0" w:line="270" w:lineRule="atLeast"/>
        <w:rPr>
          <w:rFonts w:ascii="Eras Medium ITC" w:hAnsi="Eras Medium ITC" w:cs="Arial"/>
          <w:sz w:val="18"/>
          <w:szCs w:val="18"/>
        </w:rPr>
      </w:pPr>
      <w:r>
        <w:rPr>
          <w:rFonts w:ascii="Eras Medium ITC" w:hAnsi="Eras Medium ITC" w:cs="Arial"/>
          <w:sz w:val="18"/>
          <w:szCs w:val="18"/>
        </w:rPr>
        <w:t>Maintaining ISO &amp; TPM documents.</w:t>
      </w:r>
    </w:p>
    <w:p w:rsidR="004A7402" w:rsidRDefault="004A7402" w:rsidP="004A7402">
      <w:pPr>
        <w:numPr>
          <w:ilvl w:val="0"/>
          <w:numId w:val="7"/>
        </w:numPr>
        <w:spacing w:after="0" w:line="270" w:lineRule="atLeast"/>
        <w:rPr>
          <w:rFonts w:ascii="Eras Medium ITC" w:hAnsi="Eras Medium ITC" w:cs="Arial"/>
          <w:sz w:val="18"/>
          <w:szCs w:val="18"/>
        </w:rPr>
      </w:pPr>
      <w:r>
        <w:rPr>
          <w:rFonts w:ascii="Eras Medium ITC" w:hAnsi="Eras Medium ITC" w:cs="Arial"/>
          <w:sz w:val="18"/>
          <w:szCs w:val="18"/>
        </w:rPr>
        <w:t>Cost reduction &amp; value engineering activity.</w:t>
      </w:r>
    </w:p>
    <w:p w:rsidR="004A7402" w:rsidRPr="00472F0F" w:rsidRDefault="004A7402" w:rsidP="004A7402">
      <w:pPr>
        <w:numPr>
          <w:ilvl w:val="0"/>
          <w:numId w:val="7"/>
        </w:numPr>
        <w:spacing w:after="0" w:line="270" w:lineRule="atLeast"/>
        <w:rPr>
          <w:rFonts w:ascii="Eras Medium ITC" w:hAnsi="Eras Medium ITC" w:cs="Arial"/>
          <w:sz w:val="18"/>
          <w:szCs w:val="18"/>
        </w:rPr>
      </w:pPr>
      <w:r>
        <w:rPr>
          <w:rFonts w:ascii="Eras Medium ITC" w:hAnsi="Eras Medium ITC" w:cs="Arial"/>
          <w:sz w:val="18"/>
          <w:szCs w:val="18"/>
        </w:rPr>
        <w:t>Maintaining ISO &amp; TPM documents.</w:t>
      </w:r>
    </w:p>
    <w:p w:rsidR="004A7402" w:rsidRPr="00EE03D1" w:rsidRDefault="004A7402" w:rsidP="004A7402">
      <w:pPr>
        <w:pStyle w:val="ListParagraph"/>
        <w:numPr>
          <w:ilvl w:val="0"/>
          <w:numId w:val="7"/>
        </w:numPr>
        <w:spacing w:after="0" w:line="240" w:lineRule="auto"/>
        <w:rPr>
          <w:rFonts w:ascii="Eras Medium ITC" w:hAnsi="Eras Medium ITC" w:cs="Arial"/>
          <w:sz w:val="18"/>
          <w:szCs w:val="18"/>
        </w:rPr>
      </w:pPr>
      <w:r w:rsidRPr="00EE03D1">
        <w:rPr>
          <w:rFonts w:ascii="Eras Medium ITC" w:hAnsi="Eras Medium ITC" w:cs="Arial"/>
          <w:bCs/>
          <w:sz w:val="18"/>
          <w:szCs w:val="18"/>
        </w:rPr>
        <w:t>BOM Creation and updating in SAP.</w:t>
      </w:r>
    </w:p>
    <w:p w:rsidR="00120E4F" w:rsidRPr="00120E4F" w:rsidRDefault="00120E4F" w:rsidP="00120E4F">
      <w:pPr>
        <w:spacing w:after="0"/>
        <w:rPr>
          <w:rFonts w:ascii="Cambria" w:hAnsi="Cambria" w:cs="Arial"/>
        </w:rPr>
      </w:pPr>
    </w:p>
    <w:p w:rsidR="008F7530" w:rsidRPr="00874218" w:rsidRDefault="008F7530" w:rsidP="008F7530">
      <w:pPr>
        <w:pStyle w:val="Heading6"/>
        <w:rPr>
          <w:rFonts w:ascii="Cambria" w:hAnsi="Cambria" w:cs="Times New Roman"/>
          <w:b w:val="0"/>
          <w:sz w:val="24"/>
          <w:szCs w:val="24"/>
        </w:rPr>
      </w:pPr>
      <w:r w:rsidRPr="00874218">
        <w:rPr>
          <w:rFonts w:ascii="Cambria" w:hAnsi="Cambria" w:cs="Times New Roman"/>
          <w:sz w:val="24"/>
          <w:szCs w:val="24"/>
        </w:rPr>
        <w:t>PERSONAL DETAILS</w:t>
      </w:r>
    </w:p>
    <w:p w:rsidR="008F7530" w:rsidRPr="00010A39" w:rsidRDefault="008F7530" w:rsidP="004E7B46">
      <w:pPr>
        <w:pStyle w:val="Normal12pt"/>
        <w:jc w:val="both"/>
        <w:rPr>
          <w:rFonts w:ascii="Cambria" w:hAnsi="Cambria"/>
          <w:bCs/>
          <w:sz w:val="22"/>
          <w:szCs w:val="22"/>
        </w:rPr>
      </w:pPr>
      <w:r w:rsidRPr="00010A39">
        <w:rPr>
          <w:rFonts w:ascii="Cambria" w:hAnsi="Cambria"/>
          <w:bCs/>
          <w:sz w:val="22"/>
          <w:szCs w:val="22"/>
        </w:rPr>
        <w:t>Father’s Name</w:t>
      </w:r>
      <w:r w:rsidRPr="00010A39">
        <w:rPr>
          <w:rFonts w:ascii="Cambria" w:hAnsi="Cambria"/>
          <w:bCs/>
          <w:sz w:val="22"/>
          <w:szCs w:val="22"/>
        </w:rPr>
        <w:tab/>
      </w:r>
      <w:r w:rsidRPr="00010A39">
        <w:rPr>
          <w:rFonts w:ascii="Cambria" w:hAnsi="Cambria"/>
          <w:bCs/>
          <w:sz w:val="22"/>
          <w:szCs w:val="22"/>
        </w:rPr>
        <w:tab/>
      </w:r>
      <w:r w:rsidR="00A11916">
        <w:rPr>
          <w:rFonts w:ascii="Cambria" w:hAnsi="Cambria"/>
          <w:bCs/>
          <w:sz w:val="22"/>
          <w:szCs w:val="22"/>
        </w:rPr>
        <w:tab/>
      </w:r>
      <w:r w:rsidRPr="00010A39">
        <w:rPr>
          <w:rFonts w:ascii="Cambria" w:hAnsi="Cambria"/>
          <w:b/>
          <w:sz w:val="22"/>
          <w:szCs w:val="22"/>
        </w:rPr>
        <w:t>:</w:t>
      </w:r>
      <w:r w:rsidRPr="00010A39">
        <w:rPr>
          <w:rFonts w:ascii="Cambria" w:hAnsi="Cambria"/>
          <w:bCs/>
          <w:sz w:val="22"/>
          <w:szCs w:val="22"/>
        </w:rPr>
        <w:tab/>
        <w:t>MALLAYYA</w:t>
      </w:r>
    </w:p>
    <w:p w:rsidR="008F7530" w:rsidRPr="00010A39" w:rsidRDefault="008F7530" w:rsidP="004E7B46">
      <w:pPr>
        <w:pStyle w:val="Normal12pt"/>
        <w:jc w:val="both"/>
        <w:rPr>
          <w:rFonts w:ascii="Cambria" w:hAnsi="Cambria"/>
          <w:bCs/>
          <w:sz w:val="22"/>
          <w:szCs w:val="22"/>
        </w:rPr>
      </w:pPr>
      <w:r w:rsidRPr="00010A39">
        <w:rPr>
          <w:rFonts w:ascii="Cambria" w:hAnsi="Cambria"/>
          <w:bCs/>
          <w:sz w:val="22"/>
          <w:szCs w:val="22"/>
        </w:rPr>
        <w:t>Mother’ Name</w:t>
      </w:r>
      <w:r w:rsidRPr="00010A39">
        <w:rPr>
          <w:rFonts w:ascii="Cambria" w:hAnsi="Cambria"/>
          <w:bCs/>
          <w:sz w:val="22"/>
          <w:szCs w:val="22"/>
        </w:rPr>
        <w:tab/>
      </w:r>
      <w:r w:rsidRPr="00010A39">
        <w:rPr>
          <w:rFonts w:ascii="Cambria" w:hAnsi="Cambria"/>
          <w:bCs/>
          <w:sz w:val="22"/>
          <w:szCs w:val="22"/>
        </w:rPr>
        <w:tab/>
      </w:r>
      <w:r w:rsidR="00A11916">
        <w:rPr>
          <w:rFonts w:ascii="Cambria" w:hAnsi="Cambria"/>
          <w:bCs/>
          <w:sz w:val="22"/>
          <w:szCs w:val="22"/>
        </w:rPr>
        <w:tab/>
      </w:r>
      <w:r w:rsidRPr="00010A39">
        <w:rPr>
          <w:rFonts w:ascii="Cambria" w:hAnsi="Cambria"/>
          <w:b/>
          <w:sz w:val="22"/>
          <w:szCs w:val="22"/>
        </w:rPr>
        <w:t>:</w:t>
      </w:r>
      <w:r w:rsidRPr="00010A39">
        <w:rPr>
          <w:rFonts w:ascii="Cambria" w:hAnsi="Cambria"/>
          <w:bCs/>
          <w:sz w:val="22"/>
          <w:szCs w:val="22"/>
        </w:rPr>
        <w:tab/>
        <w:t>SHARANAMMA</w:t>
      </w:r>
    </w:p>
    <w:p w:rsidR="008F7530" w:rsidRPr="00010A39" w:rsidRDefault="008F7530" w:rsidP="004E7B46">
      <w:pPr>
        <w:pStyle w:val="Normal12pt"/>
        <w:jc w:val="both"/>
        <w:rPr>
          <w:rFonts w:ascii="Cambria" w:hAnsi="Cambria"/>
          <w:bCs/>
          <w:sz w:val="22"/>
          <w:szCs w:val="22"/>
        </w:rPr>
      </w:pPr>
      <w:r w:rsidRPr="00010A39">
        <w:rPr>
          <w:rFonts w:ascii="Cambria" w:hAnsi="Cambria"/>
          <w:bCs/>
          <w:sz w:val="22"/>
          <w:szCs w:val="22"/>
        </w:rPr>
        <w:t>Date of Birth</w:t>
      </w:r>
      <w:r w:rsidRPr="00010A39">
        <w:rPr>
          <w:rFonts w:ascii="Cambria" w:hAnsi="Cambria"/>
          <w:bCs/>
          <w:sz w:val="22"/>
          <w:szCs w:val="22"/>
        </w:rPr>
        <w:tab/>
      </w:r>
      <w:r w:rsidRPr="00010A39">
        <w:rPr>
          <w:rFonts w:ascii="Cambria" w:hAnsi="Cambria"/>
          <w:bCs/>
          <w:sz w:val="22"/>
          <w:szCs w:val="22"/>
        </w:rPr>
        <w:tab/>
      </w:r>
      <w:r w:rsidRPr="00010A39">
        <w:rPr>
          <w:rFonts w:ascii="Cambria" w:hAnsi="Cambria"/>
          <w:bCs/>
          <w:sz w:val="22"/>
          <w:szCs w:val="22"/>
        </w:rPr>
        <w:tab/>
      </w:r>
      <w:r w:rsidRPr="00010A39">
        <w:rPr>
          <w:rFonts w:ascii="Cambria" w:hAnsi="Cambria"/>
          <w:b/>
          <w:sz w:val="22"/>
          <w:szCs w:val="22"/>
        </w:rPr>
        <w:t>:</w:t>
      </w:r>
      <w:r w:rsidRPr="00010A39">
        <w:rPr>
          <w:rFonts w:ascii="Cambria" w:hAnsi="Cambria"/>
          <w:bCs/>
          <w:sz w:val="22"/>
          <w:szCs w:val="22"/>
        </w:rPr>
        <w:tab/>
        <w:t>08/06/1989</w:t>
      </w:r>
    </w:p>
    <w:p w:rsidR="008F7530" w:rsidRPr="00010A39" w:rsidRDefault="008F7530" w:rsidP="004E7B46">
      <w:pPr>
        <w:spacing w:after="0" w:line="240" w:lineRule="auto"/>
        <w:jc w:val="both"/>
        <w:rPr>
          <w:rFonts w:ascii="Cambria" w:hAnsi="Cambria"/>
        </w:rPr>
      </w:pPr>
      <w:r w:rsidRPr="00010A39">
        <w:rPr>
          <w:rFonts w:ascii="Cambria" w:hAnsi="Cambria"/>
        </w:rPr>
        <w:t>Sex</w:t>
      </w:r>
      <w:r w:rsidRPr="00010A39">
        <w:rPr>
          <w:rFonts w:ascii="Cambria" w:hAnsi="Cambria"/>
        </w:rPr>
        <w:tab/>
      </w:r>
      <w:r w:rsidRPr="00010A39">
        <w:rPr>
          <w:rFonts w:ascii="Cambria" w:hAnsi="Cambria"/>
        </w:rPr>
        <w:tab/>
      </w:r>
      <w:r w:rsidRPr="00010A39">
        <w:rPr>
          <w:rFonts w:ascii="Cambria" w:hAnsi="Cambria"/>
        </w:rPr>
        <w:tab/>
      </w:r>
      <w:r w:rsidRPr="00010A39">
        <w:rPr>
          <w:rFonts w:ascii="Cambria" w:hAnsi="Cambria"/>
        </w:rPr>
        <w:tab/>
      </w:r>
      <w:r w:rsidRPr="00010A39">
        <w:rPr>
          <w:rFonts w:ascii="Cambria" w:hAnsi="Cambria"/>
          <w:b/>
        </w:rPr>
        <w:t>:</w:t>
      </w:r>
      <w:r w:rsidRPr="00010A39">
        <w:rPr>
          <w:rFonts w:ascii="Cambria" w:hAnsi="Cambria"/>
        </w:rPr>
        <w:tab/>
        <w:t>Male</w:t>
      </w:r>
    </w:p>
    <w:p w:rsidR="008F7530" w:rsidRPr="00010A39" w:rsidRDefault="00A50555" w:rsidP="004E7B46">
      <w:pPr>
        <w:pStyle w:val="Normal12pt"/>
        <w:jc w:val="both"/>
        <w:rPr>
          <w:rFonts w:ascii="Cambria" w:hAnsi="Cambria"/>
          <w:sz w:val="22"/>
          <w:szCs w:val="22"/>
          <w:lang w:val="en-CA"/>
        </w:rPr>
      </w:pPr>
      <w:r>
        <w:rPr>
          <w:rFonts w:ascii="Cambria" w:hAnsi="Cambria"/>
          <w:sz w:val="22"/>
          <w:szCs w:val="22"/>
          <w:lang w:val="en-CA"/>
        </w:rPr>
        <w:t>Material</w:t>
      </w:r>
      <w:r w:rsidR="008F7530" w:rsidRPr="00010A39">
        <w:rPr>
          <w:rFonts w:ascii="Cambria" w:hAnsi="Cambria"/>
          <w:sz w:val="22"/>
          <w:szCs w:val="22"/>
          <w:lang w:val="en-CA"/>
        </w:rPr>
        <w:t xml:space="preserve"> Status</w:t>
      </w:r>
      <w:r w:rsidR="008F7530" w:rsidRPr="00010A39">
        <w:rPr>
          <w:rFonts w:ascii="Cambria" w:hAnsi="Cambria"/>
          <w:sz w:val="22"/>
          <w:szCs w:val="22"/>
          <w:lang w:val="en-CA"/>
        </w:rPr>
        <w:tab/>
      </w:r>
      <w:r w:rsidR="008F7530" w:rsidRPr="00010A39">
        <w:rPr>
          <w:rFonts w:ascii="Cambria" w:hAnsi="Cambria"/>
          <w:sz w:val="22"/>
          <w:szCs w:val="22"/>
          <w:lang w:val="en-CA"/>
        </w:rPr>
        <w:tab/>
      </w:r>
      <w:r w:rsidR="008F7530" w:rsidRPr="00010A39">
        <w:rPr>
          <w:rFonts w:ascii="Cambria" w:hAnsi="Cambria"/>
          <w:sz w:val="22"/>
          <w:szCs w:val="22"/>
          <w:lang w:val="en-CA"/>
        </w:rPr>
        <w:tab/>
      </w:r>
      <w:r w:rsidR="008F7530" w:rsidRPr="00010A39">
        <w:rPr>
          <w:rFonts w:ascii="Cambria" w:hAnsi="Cambria"/>
          <w:b/>
          <w:bCs/>
          <w:sz w:val="22"/>
          <w:szCs w:val="22"/>
          <w:lang w:val="en-CA"/>
        </w:rPr>
        <w:t>:</w:t>
      </w:r>
      <w:r w:rsidR="008F7530" w:rsidRPr="00010A39">
        <w:rPr>
          <w:rFonts w:ascii="Cambria" w:hAnsi="Cambria"/>
          <w:sz w:val="22"/>
          <w:szCs w:val="22"/>
          <w:lang w:val="en-CA"/>
        </w:rPr>
        <w:tab/>
        <w:t>Single</w:t>
      </w:r>
    </w:p>
    <w:p w:rsidR="008F7530" w:rsidRPr="00010A39" w:rsidRDefault="008F7530" w:rsidP="004E7B46">
      <w:pPr>
        <w:numPr>
          <w:ins w:id="1" w:author="Unknown"/>
        </w:numPr>
        <w:spacing w:after="0" w:line="240" w:lineRule="auto"/>
        <w:jc w:val="both"/>
        <w:rPr>
          <w:rFonts w:ascii="Cambria" w:hAnsi="Cambria"/>
        </w:rPr>
      </w:pPr>
      <w:r w:rsidRPr="00010A39">
        <w:rPr>
          <w:rFonts w:ascii="Cambria" w:hAnsi="Cambria"/>
        </w:rPr>
        <w:t>Nationality</w:t>
      </w:r>
      <w:r w:rsidRPr="00010A39">
        <w:rPr>
          <w:rFonts w:ascii="Cambria" w:hAnsi="Cambria"/>
        </w:rPr>
        <w:tab/>
      </w:r>
      <w:r w:rsidRPr="00010A39">
        <w:rPr>
          <w:rFonts w:ascii="Cambria" w:hAnsi="Cambria"/>
        </w:rPr>
        <w:tab/>
      </w:r>
      <w:r w:rsidRPr="00010A39">
        <w:rPr>
          <w:rFonts w:ascii="Cambria" w:hAnsi="Cambria"/>
        </w:rPr>
        <w:tab/>
      </w:r>
      <w:r w:rsidRPr="00010A39">
        <w:rPr>
          <w:rFonts w:ascii="Cambria" w:hAnsi="Cambria"/>
          <w:b/>
          <w:bCs/>
        </w:rPr>
        <w:t>:</w:t>
      </w:r>
      <w:r w:rsidRPr="00010A39">
        <w:rPr>
          <w:rFonts w:ascii="Cambria" w:hAnsi="Cambria"/>
        </w:rPr>
        <w:tab/>
        <w:t>Indian</w:t>
      </w:r>
    </w:p>
    <w:p w:rsidR="00632889" w:rsidRPr="00010A39" w:rsidRDefault="008F7530" w:rsidP="004E7B46">
      <w:pPr>
        <w:spacing w:after="0" w:line="240" w:lineRule="auto"/>
        <w:jc w:val="both"/>
        <w:rPr>
          <w:rFonts w:ascii="Cambria" w:hAnsi="Cambria"/>
        </w:rPr>
      </w:pPr>
      <w:r w:rsidRPr="00010A39">
        <w:rPr>
          <w:rFonts w:ascii="Cambria" w:hAnsi="Cambria"/>
        </w:rPr>
        <w:t>Languages Known</w:t>
      </w:r>
      <w:r w:rsidRPr="00010A39">
        <w:rPr>
          <w:rFonts w:ascii="Cambria" w:hAnsi="Cambria"/>
        </w:rPr>
        <w:tab/>
      </w:r>
      <w:r w:rsidRPr="00010A39">
        <w:rPr>
          <w:rFonts w:ascii="Cambria" w:hAnsi="Cambria"/>
        </w:rPr>
        <w:tab/>
      </w:r>
      <w:r w:rsidRPr="00010A39">
        <w:rPr>
          <w:rFonts w:ascii="Cambria" w:hAnsi="Cambria"/>
          <w:b/>
          <w:bCs/>
        </w:rPr>
        <w:t>:</w:t>
      </w:r>
      <w:r w:rsidRPr="00010A39">
        <w:rPr>
          <w:rFonts w:ascii="Cambria" w:hAnsi="Cambria"/>
        </w:rPr>
        <w:tab/>
        <w:t>Kannada, English, and Hindi</w:t>
      </w:r>
      <w:r w:rsidRPr="00010A39">
        <w:rPr>
          <w:rFonts w:ascii="Cambria" w:hAnsi="Cambria"/>
        </w:rPr>
        <w:tab/>
      </w:r>
    </w:p>
    <w:p w:rsidR="00010A39" w:rsidRPr="00632889" w:rsidRDefault="008F7530" w:rsidP="00010A39">
      <w:pPr>
        <w:spacing w:after="0" w:line="240" w:lineRule="auto"/>
        <w:jc w:val="both"/>
        <w:rPr>
          <w:rFonts w:ascii="Cambria" w:hAnsi="Cambria" w:cs="Times New Roman"/>
          <w:b/>
        </w:rPr>
      </w:pPr>
      <w:r w:rsidRPr="00632889">
        <w:rPr>
          <w:rFonts w:ascii="Cambria" w:hAnsi="Cambria" w:cs="Times New Roman"/>
          <w:b/>
        </w:rPr>
        <w:t>DECLARATION</w:t>
      </w:r>
    </w:p>
    <w:p w:rsidR="00BF51DC" w:rsidRPr="00A50555" w:rsidRDefault="008F7530" w:rsidP="00A50555">
      <w:pPr>
        <w:spacing w:after="0" w:line="240" w:lineRule="auto"/>
        <w:ind w:firstLine="720"/>
        <w:jc w:val="both"/>
        <w:rPr>
          <w:rFonts w:ascii="Cambria" w:hAnsi="Cambria"/>
        </w:rPr>
      </w:pPr>
      <w:r w:rsidRPr="00010A39">
        <w:rPr>
          <w:rFonts w:ascii="Cambria" w:hAnsi="Cambria"/>
        </w:rPr>
        <w:t xml:space="preserve">I hereby declare that all the above-mentioned information about me is correct to the best of my knowledge. </w:t>
      </w:r>
    </w:p>
    <w:p w:rsidR="008F7530" w:rsidRPr="00010A39" w:rsidRDefault="008F7530" w:rsidP="004E7B46">
      <w:pPr>
        <w:tabs>
          <w:tab w:val="left" w:pos="5955"/>
        </w:tabs>
        <w:spacing w:after="0" w:line="240" w:lineRule="auto"/>
        <w:jc w:val="both"/>
        <w:rPr>
          <w:rFonts w:ascii="Cambria" w:hAnsi="Cambria"/>
          <w:b/>
          <w:bCs/>
        </w:rPr>
      </w:pPr>
      <w:r w:rsidRPr="00010A39">
        <w:rPr>
          <w:rFonts w:ascii="Cambria" w:hAnsi="Cambria"/>
          <w:b/>
          <w:bCs/>
        </w:rPr>
        <w:t>Date:</w:t>
      </w:r>
    </w:p>
    <w:p w:rsidR="008F7530" w:rsidRPr="00010A39" w:rsidRDefault="008F7530" w:rsidP="004E7B46">
      <w:pPr>
        <w:tabs>
          <w:tab w:val="left" w:pos="5955"/>
        </w:tabs>
        <w:spacing w:after="0" w:line="240" w:lineRule="auto"/>
        <w:jc w:val="both"/>
        <w:rPr>
          <w:rFonts w:ascii="Cambria" w:hAnsi="Cambria"/>
          <w:b/>
          <w:bCs/>
        </w:rPr>
      </w:pPr>
      <w:r w:rsidRPr="00010A39">
        <w:rPr>
          <w:rFonts w:ascii="Cambria" w:hAnsi="Cambria"/>
          <w:b/>
          <w:bCs/>
        </w:rPr>
        <w:t xml:space="preserve">Place:              </w:t>
      </w:r>
      <w:r w:rsidRPr="00010A39">
        <w:rPr>
          <w:rFonts w:ascii="Cambria" w:hAnsi="Cambria"/>
          <w:b/>
          <w:bCs/>
        </w:rPr>
        <w:tab/>
      </w:r>
      <w:r w:rsidRPr="00010A39">
        <w:rPr>
          <w:rFonts w:ascii="Cambria" w:hAnsi="Cambria"/>
          <w:b/>
          <w:bCs/>
        </w:rPr>
        <w:tab/>
        <w:t>(C.M.Pujari)</w:t>
      </w:r>
    </w:p>
    <w:sectPr w:rsidR="008F7530" w:rsidRPr="00010A39" w:rsidSect="00F65CAD">
      <w:pgSz w:w="12240" w:h="15840"/>
      <w:pgMar w:top="180" w:right="1260" w:bottom="36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64C" w:rsidRDefault="00BE064C" w:rsidP="00070AF3">
      <w:pPr>
        <w:spacing w:after="0" w:line="240" w:lineRule="auto"/>
      </w:pPr>
      <w:r>
        <w:separator/>
      </w:r>
    </w:p>
  </w:endnote>
  <w:endnote w:type="continuationSeparator" w:id="1">
    <w:p w:rsidR="00BE064C" w:rsidRDefault="00BE064C" w:rsidP="00070A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Eras Medium ITC">
    <w:altName w:val="Lucida Sans Unicode"/>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64C" w:rsidRDefault="00BE064C" w:rsidP="00070AF3">
      <w:pPr>
        <w:spacing w:after="0" w:line="240" w:lineRule="auto"/>
      </w:pPr>
      <w:r>
        <w:separator/>
      </w:r>
    </w:p>
  </w:footnote>
  <w:footnote w:type="continuationSeparator" w:id="1">
    <w:p w:rsidR="00BE064C" w:rsidRDefault="00BE064C" w:rsidP="00070A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4972"/>
    <w:multiLevelType w:val="hybridMultilevel"/>
    <w:tmpl w:val="B252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77C88"/>
    <w:multiLevelType w:val="hybridMultilevel"/>
    <w:tmpl w:val="70DE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C7C99"/>
    <w:multiLevelType w:val="hybridMultilevel"/>
    <w:tmpl w:val="8C7E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82745"/>
    <w:multiLevelType w:val="hybridMultilevel"/>
    <w:tmpl w:val="8DA6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2B218D"/>
    <w:multiLevelType w:val="hybridMultilevel"/>
    <w:tmpl w:val="8D6A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B44B6"/>
    <w:multiLevelType w:val="hybridMultilevel"/>
    <w:tmpl w:val="0254C550"/>
    <w:lvl w:ilvl="0" w:tplc="C560B046">
      <w:start w:val="1"/>
      <w:numFmt w:val="bullet"/>
      <w:lvlText w:val=""/>
      <w:lvlJc w:val="left"/>
      <w:pPr>
        <w:ind w:left="786" w:hanging="360"/>
      </w:pPr>
      <w:rPr>
        <w:rFonts w:ascii="Wingdings" w:hAnsi="Wingdings" w:hint="default"/>
        <w:b w:val="0"/>
        <w:color w:val="40404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E82162F"/>
    <w:multiLevelType w:val="hybridMultilevel"/>
    <w:tmpl w:val="90EAF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80610"/>
    <w:rsid w:val="00010A39"/>
    <w:rsid w:val="00022228"/>
    <w:rsid w:val="00025E34"/>
    <w:rsid w:val="000341B3"/>
    <w:rsid w:val="0004122A"/>
    <w:rsid w:val="00057890"/>
    <w:rsid w:val="00070AF3"/>
    <w:rsid w:val="00073FBE"/>
    <w:rsid w:val="00080AA3"/>
    <w:rsid w:val="00093322"/>
    <w:rsid w:val="000C6953"/>
    <w:rsid w:val="001164D5"/>
    <w:rsid w:val="00120E4F"/>
    <w:rsid w:val="00140C42"/>
    <w:rsid w:val="001B71ED"/>
    <w:rsid w:val="001C4760"/>
    <w:rsid w:val="001D24FF"/>
    <w:rsid w:val="00222264"/>
    <w:rsid w:val="002D4353"/>
    <w:rsid w:val="002F1494"/>
    <w:rsid w:val="003E7543"/>
    <w:rsid w:val="003F1719"/>
    <w:rsid w:val="00410C38"/>
    <w:rsid w:val="00427ABE"/>
    <w:rsid w:val="00474180"/>
    <w:rsid w:val="0047422F"/>
    <w:rsid w:val="004A7402"/>
    <w:rsid w:val="004D2A5F"/>
    <w:rsid w:val="004E7B46"/>
    <w:rsid w:val="004F37E6"/>
    <w:rsid w:val="004F48DE"/>
    <w:rsid w:val="00554E74"/>
    <w:rsid w:val="00571B9D"/>
    <w:rsid w:val="00580610"/>
    <w:rsid w:val="00581B83"/>
    <w:rsid w:val="005919B1"/>
    <w:rsid w:val="00616B34"/>
    <w:rsid w:val="00632889"/>
    <w:rsid w:val="00637B9D"/>
    <w:rsid w:val="006454E2"/>
    <w:rsid w:val="006F3E15"/>
    <w:rsid w:val="00710F46"/>
    <w:rsid w:val="00727EA5"/>
    <w:rsid w:val="00740719"/>
    <w:rsid w:val="00817E9B"/>
    <w:rsid w:val="008416BD"/>
    <w:rsid w:val="00874218"/>
    <w:rsid w:val="008779A9"/>
    <w:rsid w:val="00892478"/>
    <w:rsid w:val="008C4389"/>
    <w:rsid w:val="008D71A1"/>
    <w:rsid w:val="008F25BA"/>
    <w:rsid w:val="008F7530"/>
    <w:rsid w:val="00901BA7"/>
    <w:rsid w:val="009079F1"/>
    <w:rsid w:val="0091654F"/>
    <w:rsid w:val="0092615B"/>
    <w:rsid w:val="00966DD2"/>
    <w:rsid w:val="00973263"/>
    <w:rsid w:val="00985DB8"/>
    <w:rsid w:val="009C26F8"/>
    <w:rsid w:val="009C72D6"/>
    <w:rsid w:val="009E60C8"/>
    <w:rsid w:val="00A11916"/>
    <w:rsid w:val="00A50555"/>
    <w:rsid w:val="00A675AC"/>
    <w:rsid w:val="00AB1219"/>
    <w:rsid w:val="00AE6271"/>
    <w:rsid w:val="00B15A30"/>
    <w:rsid w:val="00B61E9B"/>
    <w:rsid w:val="00B63E9B"/>
    <w:rsid w:val="00B7416B"/>
    <w:rsid w:val="00B9095A"/>
    <w:rsid w:val="00BE064C"/>
    <w:rsid w:val="00BF51DC"/>
    <w:rsid w:val="00C0139A"/>
    <w:rsid w:val="00C2667A"/>
    <w:rsid w:val="00C61941"/>
    <w:rsid w:val="00C713A6"/>
    <w:rsid w:val="00C7263A"/>
    <w:rsid w:val="00C73F82"/>
    <w:rsid w:val="00C908C6"/>
    <w:rsid w:val="00C949F7"/>
    <w:rsid w:val="00CF6A4E"/>
    <w:rsid w:val="00D2407E"/>
    <w:rsid w:val="00D67810"/>
    <w:rsid w:val="00D97578"/>
    <w:rsid w:val="00DB672D"/>
    <w:rsid w:val="00DB679C"/>
    <w:rsid w:val="00E411DB"/>
    <w:rsid w:val="00E422A3"/>
    <w:rsid w:val="00EE1657"/>
    <w:rsid w:val="00EE40EF"/>
    <w:rsid w:val="00EE7450"/>
    <w:rsid w:val="00F65CAD"/>
    <w:rsid w:val="00F70A8E"/>
    <w:rsid w:val="00F745D9"/>
    <w:rsid w:val="00FC7D50"/>
    <w:rsid w:val="00FD76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AutoShape 6"/>
        <o:r id="V:Rule4"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941"/>
  </w:style>
  <w:style w:type="paragraph" w:styleId="Heading6">
    <w:name w:val="heading 6"/>
    <w:basedOn w:val="Normal"/>
    <w:next w:val="Normal"/>
    <w:link w:val="Heading6Char"/>
    <w:qFormat/>
    <w:rsid w:val="008F7530"/>
    <w:pPr>
      <w:keepNext/>
      <w:shd w:val="pct15" w:color="auto" w:fill="auto"/>
      <w:spacing w:after="0" w:line="240" w:lineRule="auto"/>
      <w:jc w:val="both"/>
      <w:outlineLvl w:val="5"/>
    </w:pPr>
    <w:rPr>
      <w:rFonts w:ascii="Tahoma" w:eastAsia="Times New Roman"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610"/>
    <w:rPr>
      <w:color w:val="0000FF" w:themeColor="hyperlink"/>
      <w:u w:val="single"/>
    </w:rPr>
  </w:style>
  <w:style w:type="table" w:styleId="TableGrid">
    <w:name w:val="Table Grid"/>
    <w:basedOn w:val="TableNormal"/>
    <w:uiPriority w:val="59"/>
    <w:rsid w:val="005806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672D"/>
    <w:pPr>
      <w:ind w:left="720"/>
      <w:contextualSpacing/>
    </w:pPr>
  </w:style>
  <w:style w:type="paragraph" w:customStyle="1" w:styleId="Achievement">
    <w:name w:val="Achievement"/>
    <w:basedOn w:val="BodyText"/>
    <w:rsid w:val="008F7530"/>
    <w:pPr>
      <w:spacing w:after="60" w:line="220" w:lineRule="atLeast"/>
      <w:ind w:left="245" w:hanging="245"/>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8F7530"/>
    <w:pPr>
      <w:spacing w:after="120"/>
    </w:pPr>
  </w:style>
  <w:style w:type="character" w:customStyle="1" w:styleId="BodyTextChar">
    <w:name w:val="Body Text Char"/>
    <w:basedOn w:val="DefaultParagraphFont"/>
    <w:link w:val="BodyText"/>
    <w:uiPriority w:val="99"/>
    <w:semiHidden/>
    <w:rsid w:val="008F7530"/>
  </w:style>
  <w:style w:type="character" w:customStyle="1" w:styleId="Heading6Char">
    <w:name w:val="Heading 6 Char"/>
    <w:basedOn w:val="DefaultParagraphFont"/>
    <w:link w:val="Heading6"/>
    <w:rsid w:val="008F7530"/>
    <w:rPr>
      <w:rFonts w:ascii="Tahoma" w:eastAsia="Times New Roman" w:hAnsi="Tahoma" w:cs="Tahoma"/>
      <w:b/>
      <w:bCs/>
      <w:sz w:val="20"/>
      <w:szCs w:val="20"/>
      <w:shd w:val="pct15" w:color="auto" w:fill="auto"/>
    </w:rPr>
  </w:style>
  <w:style w:type="paragraph" w:styleId="BodyText2">
    <w:name w:val="Body Text 2"/>
    <w:basedOn w:val="Normal"/>
    <w:link w:val="BodyText2Char"/>
    <w:uiPriority w:val="99"/>
    <w:semiHidden/>
    <w:unhideWhenUsed/>
    <w:rsid w:val="008F7530"/>
    <w:pPr>
      <w:spacing w:after="120" w:line="480" w:lineRule="auto"/>
    </w:pPr>
  </w:style>
  <w:style w:type="character" w:customStyle="1" w:styleId="BodyText2Char">
    <w:name w:val="Body Text 2 Char"/>
    <w:basedOn w:val="DefaultParagraphFont"/>
    <w:link w:val="BodyText2"/>
    <w:uiPriority w:val="99"/>
    <w:semiHidden/>
    <w:rsid w:val="008F7530"/>
  </w:style>
  <w:style w:type="paragraph" w:customStyle="1" w:styleId="Normal12pt">
    <w:name w:val="Normal + 12 pt"/>
    <w:basedOn w:val="Normal"/>
    <w:rsid w:val="008F7530"/>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BF51DC"/>
  </w:style>
  <w:style w:type="character" w:customStyle="1" w:styleId="apple-style-span">
    <w:name w:val="apple-style-span"/>
    <w:rsid w:val="00BF51DC"/>
  </w:style>
  <w:style w:type="paragraph" w:styleId="BodyTextIndent">
    <w:name w:val="Body Text Indent"/>
    <w:basedOn w:val="Normal"/>
    <w:link w:val="BodyTextIndentChar"/>
    <w:uiPriority w:val="99"/>
    <w:unhideWhenUsed/>
    <w:rsid w:val="00070AF3"/>
    <w:pPr>
      <w:spacing w:after="120"/>
      <w:ind w:left="360"/>
    </w:pPr>
  </w:style>
  <w:style w:type="character" w:customStyle="1" w:styleId="BodyTextIndentChar">
    <w:name w:val="Body Text Indent Char"/>
    <w:basedOn w:val="DefaultParagraphFont"/>
    <w:link w:val="BodyTextIndent"/>
    <w:uiPriority w:val="99"/>
    <w:rsid w:val="00070AF3"/>
  </w:style>
  <w:style w:type="paragraph" w:styleId="Header">
    <w:name w:val="header"/>
    <w:basedOn w:val="Normal"/>
    <w:link w:val="HeaderChar"/>
    <w:uiPriority w:val="99"/>
    <w:unhideWhenUsed/>
    <w:rsid w:val="0007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AF3"/>
  </w:style>
  <w:style w:type="paragraph" w:styleId="Footer">
    <w:name w:val="footer"/>
    <w:basedOn w:val="Normal"/>
    <w:link w:val="FooterChar"/>
    <w:uiPriority w:val="99"/>
    <w:unhideWhenUsed/>
    <w:rsid w:val="0007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A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8F7530"/>
    <w:pPr>
      <w:keepNext/>
      <w:shd w:val="pct15" w:color="auto" w:fill="auto"/>
      <w:spacing w:after="0" w:line="240" w:lineRule="auto"/>
      <w:jc w:val="both"/>
      <w:outlineLvl w:val="5"/>
    </w:pPr>
    <w:rPr>
      <w:rFonts w:ascii="Tahoma" w:eastAsia="Times New Roman"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610"/>
    <w:rPr>
      <w:color w:val="0000FF" w:themeColor="hyperlink"/>
      <w:u w:val="single"/>
    </w:rPr>
  </w:style>
  <w:style w:type="table" w:styleId="TableGrid">
    <w:name w:val="Table Grid"/>
    <w:basedOn w:val="TableNormal"/>
    <w:uiPriority w:val="59"/>
    <w:rsid w:val="005806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672D"/>
    <w:pPr>
      <w:ind w:left="720"/>
      <w:contextualSpacing/>
    </w:pPr>
  </w:style>
  <w:style w:type="paragraph" w:customStyle="1" w:styleId="Achievement">
    <w:name w:val="Achievement"/>
    <w:basedOn w:val="BodyText"/>
    <w:rsid w:val="008F7530"/>
    <w:pPr>
      <w:spacing w:after="60" w:line="220" w:lineRule="atLeast"/>
      <w:ind w:left="245" w:hanging="245"/>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8F7530"/>
    <w:pPr>
      <w:spacing w:after="120"/>
    </w:pPr>
  </w:style>
  <w:style w:type="character" w:customStyle="1" w:styleId="BodyTextChar">
    <w:name w:val="Body Text Char"/>
    <w:basedOn w:val="DefaultParagraphFont"/>
    <w:link w:val="BodyText"/>
    <w:uiPriority w:val="99"/>
    <w:semiHidden/>
    <w:rsid w:val="008F7530"/>
  </w:style>
  <w:style w:type="character" w:customStyle="1" w:styleId="Heading6Char">
    <w:name w:val="Heading 6 Char"/>
    <w:basedOn w:val="DefaultParagraphFont"/>
    <w:link w:val="Heading6"/>
    <w:rsid w:val="008F7530"/>
    <w:rPr>
      <w:rFonts w:ascii="Tahoma" w:eastAsia="Times New Roman" w:hAnsi="Tahoma" w:cs="Tahoma"/>
      <w:b/>
      <w:bCs/>
      <w:sz w:val="20"/>
      <w:szCs w:val="20"/>
      <w:shd w:val="pct15" w:color="auto" w:fill="auto"/>
    </w:rPr>
  </w:style>
  <w:style w:type="paragraph" w:styleId="BodyText2">
    <w:name w:val="Body Text 2"/>
    <w:basedOn w:val="Normal"/>
    <w:link w:val="BodyText2Char"/>
    <w:uiPriority w:val="99"/>
    <w:semiHidden/>
    <w:unhideWhenUsed/>
    <w:rsid w:val="008F7530"/>
    <w:pPr>
      <w:spacing w:after="120" w:line="480" w:lineRule="auto"/>
    </w:pPr>
  </w:style>
  <w:style w:type="character" w:customStyle="1" w:styleId="BodyText2Char">
    <w:name w:val="Body Text 2 Char"/>
    <w:basedOn w:val="DefaultParagraphFont"/>
    <w:link w:val="BodyText2"/>
    <w:uiPriority w:val="99"/>
    <w:semiHidden/>
    <w:rsid w:val="008F7530"/>
  </w:style>
  <w:style w:type="paragraph" w:customStyle="1" w:styleId="Normal12pt">
    <w:name w:val="Normal + 12 pt"/>
    <w:basedOn w:val="Normal"/>
    <w:rsid w:val="008F7530"/>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BF51DC"/>
  </w:style>
  <w:style w:type="character" w:customStyle="1" w:styleId="apple-style-span">
    <w:name w:val="apple-style-span"/>
    <w:rsid w:val="00BF51DC"/>
  </w:style>
  <w:style w:type="paragraph" w:styleId="BodyTextIndent">
    <w:name w:val="Body Text Indent"/>
    <w:basedOn w:val="Normal"/>
    <w:link w:val="BodyTextIndentChar"/>
    <w:uiPriority w:val="99"/>
    <w:unhideWhenUsed/>
    <w:rsid w:val="00070AF3"/>
    <w:pPr>
      <w:spacing w:after="120"/>
      <w:ind w:left="360"/>
    </w:pPr>
  </w:style>
  <w:style w:type="character" w:customStyle="1" w:styleId="BodyTextIndentChar">
    <w:name w:val="Body Text Indent Char"/>
    <w:basedOn w:val="DefaultParagraphFont"/>
    <w:link w:val="BodyTextIndent"/>
    <w:uiPriority w:val="99"/>
    <w:rsid w:val="00070AF3"/>
  </w:style>
  <w:style w:type="paragraph" w:styleId="Header">
    <w:name w:val="header"/>
    <w:basedOn w:val="Normal"/>
    <w:link w:val="HeaderChar"/>
    <w:uiPriority w:val="99"/>
    <w:unhideWhenUsed/>
    <w:rsid w:val="0007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AF3"/>
  </w:style>
  <w:style w:type="paragraph" w:styleId="Footer">
    <w:name w:val="footer"/>
    <w:basedOn w:val="Normal"/>
    <w:link w:val="FooterChar"/>
    <w:uiPriority w:val="99"/>
    <w:unhideWhenUsed/>
    <w:rsid w:val="0007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A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wami.chid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505C4-F585-4A9B-A594-D25669DD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ARISTOS EMS PRIVATE LI MITTED</Company>
  <LinksUpToDate>false</LinksUpToDate>
  <CharactersWithSpaces>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Aristos SMT</dc:creator>
  <cp:lastModifiedBy>qclab2</cp:lastModifiedBy>
  <cp:revision>4</cp:revision>
  <cp:lastPrinted>2013-10-25T01:18:00Z</cp:lastPrinted>
  <dcterms:created xsi:type="dcterms:W3CDTF">2015-06-03T08:39:00Z</dcterms:created>
  <dcterms:modified xsi:type="dcterms:W3CDTF">2015-10-21T03:23:00Z</dcterms:modified>
</cp:coreProperties>
</file>